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389" w:rsidRPr="006D5389" w:rsidRDefault="006D5389" w:rsidP="006D5389">
      <w:pPr>
        <w:shd w:val="clear" w:color="auto" w:fill="FFFFFF"/>
        <w:spacing w:after="0" w:line="240" w:lineRule="auto"/>
        <w:textAlignment w:val="baseline"/>
        <w:rPr>
          <w:rFonts w:ascii="Arial" w:eastAsia="Times New Roman" w:hAnsi="Arial" w:cs="Arial"/>
          <w:color w:val="273239"/>
          <w:sz w:val="50"/>
          <w:szCs w:val="50"/>
        </w:rPr>
      </w:pPr>
      <w:r w:rsidRPr="006D5389">
        <w:rPr>
          <w:rFonts w:ascii="Arial" w:eastAsia="Times New Roman" w:hAnsi="Arial" w:cs="Arial"/>
          <w:color w:val="273239"/>
          <w:sz w:val="50"/>
          <w:szCs w:val="50"/>
        </w:rPr>
        <w:t xml:space="preserve">Java </w:t>
      </w:r>
      <w:proofErr w:type="spellStart"/>
      <w:r w:rsidRPr="006D5389">
        <w:rPr>
          <w:rFonts w:ascii="Arial" w:eastAsia="Times New Roman" w:hAnsi="Arial" w:cs="Arial"/>
          <w:color w:val="273239"/>
          <w:sz w:val="50"/>
          <w:szCs w:val="50"/>
        </w:rPr>
        <w:t>Servlet</w:t>
      </w:r>
      <w:proofErr w:type="spellEnd"/>
      <w:r w:rsidRPr="006D5389">
        <w:rPr>
          <w:rFonts w:ascii="Arial" w:eastAsia="Times New Roman" w:hAnsi="Arial" w:cs="Arial"/>
          <w:color w:val="273239"/>
          <w:sz w:val="50"/>
          <w:szCs w:val="50"/>
        </w:rPr>
        <w:t xml:space="preserve"> and JDBC Example | Insert data in </w:t>
      </w:r>
      <w:proofErr w:type="spellStart"/>
      <w:r w:rsidRPr="006D5389">
        <w:rPr>
          <w:rFonts w:ascii="Arial" w:eastAsia="Times New Roman" w:hAnsi="Arial" w:cs="Arial"/>
          <w:color w:val="273239"/>
          <w:sz w:val="50"/>
          <w:szCs w:val="50"/>
        </w:rPr>
        <w:t>MySQL</w:t>
      </w:r>
      <w:proofErr w:type="spellEnd"/>
    </w:p>
    <w:p w:rsidR="006D5389" w:rsidRPr="006D5389" w:rsidRDefault="006D5389" w:rsidP="006D5389">
      <w:pPr>
        <w:numPr>
          <w:ilvl w:val="0"/>
          <w:numId w:val="1"/>
        </w:numPr>
        <w:shd w:val="clear" w:color="auto" w:fill="FFFFFF"/>
        <w:spacing w:after="0" w:line="240" w:lineRule="auto"/>
        <w:ind w:left="0"/>
        <w:textAlignment w:val="baseline"/>
        <w:rPr>
          <w:rFonts w:ascii="Arial" w:eastAsia="Times New Roman" w:hAnsi="Arial" w:cs="Arial"/>
          <w:color w:val="273239"/>
          <w:sz w:val="24"/>
          <w:szCs w:val="24"/>
        </w:rPr>
      </w:pPr>
      <w:r w:rsidRPr="006D5389">
        <w:rPr>
          <w:rFonts w:ascii="Arial" w:eastAsia="Times New Roman" w:hAnsi="Arial" w:cs="Arial"/>
          <w:color w:val="273239"/>
          <w:sz w:val="24"/>
          <w:szCs w:val="24"/>
        </w:rPr>
        <w:t>Difficulty Level : </w:t>
      </w:r>
      <w:hyperlink r:id="rId5" w:history="1">
        <w:r w:rsidRPr="006D5389">
          <w:rPr>
            <w:rFonts w:ascii="Arial" w:eastAsia="Times New Roman" w:hAnsi="Arial" w:cs="Arial"/>
            <w:color w:val="0000FF"/>
            <w:sz w:val="24"/>
            <w:szCs w:val="24"/>
          </w:rPr>
          <w:t>Easy</w:t>
        </w:r>
      </w:hyperlink>
    </w:p>
    <w:p w:rsidR="006D5389" w:rsidRPr="006D5389" w:rsidRDefault="006D5389" w:rsidP="006D5389">
      <w:pPr>
        <w:numPr>
          <w:ilvl w:val="0"/>
          <w:numId w:val="1"/>
        </w:numPr>
        <w:shd w:val="clear" w:color="auto" w:fill="FFFFFF"/>
        <w:spacing w:line="240" w:lineRule="auto"/>
        <w:ind w:left="0"/>
        <w:textAlignment w:val="baseline"/>
        <w:rPr>
          <w:rFonts w:ascii="Arial" w:eastAsia="Times New Roman" w:hAnsi="Arial" w:cs="Arial"/>
          <w:color w:val="273239"/>
          <w:sz w:val="24"/>
          <w:szCs w:val="24"/>
        </w:rPr>
      </w:pPr>
      <w:r w:rsidRPr="006D5389">
        <w:rPr>
          <w:rFonts w:ascii="Arial" w:eastAsia="Times New Roman" w:hAnsi="Arial" w:cs="Arial"/>
          <w:color w:val="273239"/>
          <w:sz w:val="24"/>
          <w:szCs w:val="24"/>
        </w:rPr>
        <w:t>Last Updated : </w:t>
      </w:r>
      <w:r w:rsidRPr="006D5389">
        <w:rPr>
          <w:rFonts w:ascii="Arial" w:eastAsia="Times New Roman" w:hAnsi="Arial" w:cs="Arial"/>
          <w:color w:val="273239"/>
          <w:sz w:val="24"/>
          <w:szCs w:val="24"/>
          <w:bdr w:val="none" w:sz="0" w:space="0" w:color="auto" w:frame="1"/>
        </w:rPr>
        <w:t>10 Dec, 2019</w:t>
      </w:r>
    </w:p>
    <w:p w:rsidR="006D5389" w:rsidRPr="006D5389" w:rsidRDefault="006D5389" w:rsidP="006D5389">
      <w:pPr>
        <w:shd w:val="clear" w:color="auto" w:fill="FFFFFF"/>
        <w:spacing w:after="0" w:line="240" w:lineRule="auto"/>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b/>
          <w:bCs/>
          <w:color w:val="40424E"/>
          <w:sz w:val="27"/>
        </w:rPr>
        <w:t>Prerequisites:</w:t>
      </w:r>
      <w:r w:rsidRPr="006D5389">
        <w:rPr>
          <w:rFonts w:ascii="var(--font-din)" w:eastAsia="Times New Roman" w:hAnsi="var(--font-din)" w:cs="Times New Roman"/>
          <w:color w:val="40424E"/>
          <w:sz w:val="27"/>
          <w:szCs w:val="27"/>
        </w:rPr>
        <w:t> </w:t>
      </w:r>
      <w:proofErr w:type="spellStart"/>
      <w:r w:rsidRPr="006D5389">
        <w:rPr>
          <w:rFonts w:ascii="var(--font-din)" w:eastAsia="Times New Roman" w:hAnsi="var(--font-din)" w:cs="Times New Roman"/>
          <w:color w:val="40424E"/>
          <w:sz w:val="27"/>
          <w:szCs w:val="27"/>
        </w:rPr>
        <w:fldChar w:fldCharType="begin"/>
      </w:r>
      <w:r w:rsidRPr="006D5389">
        <w:rPr>
          <w:rFonts w:ascii="var(--font-din)" w:eastAsia="Times New Roman" w:hAnsi="var(--font-din)" w:cs="Times New Roman"/>
          <w:color w:val="40424E"/>
          <w:sz w:val="27"/>
          <w:szCs w:val="27"/>
        </w:rPr>
        <w:instrText xml:space="preserve"> HYPERLINK "https://www.geeksforgeeks.org/introduction-java-servlets/" </w:instrText>
      </w:r>
      <w:r w:rsidRPr="006D5389">
        <w:rPr>
          <w:rFonts w:ascii="var(--font-din)" w:eastAsia="Times New Roman" w:hAnsi="var(--font-din)" w:cs="Times New Roman"/>
          <w:color w:val="40424E"/>
          <w:sz w:val="27"/>
          <w:szCs w:val="27"/>
        </w:rPr>
        <w:fldChar w:fldCharType="separate"/>
      </w:r>
      <w:r w:rsidRPr="006D5389">
        <w:rPr>
          <w:rFonts w:ascii="var(--font-din)" w:eastAsia="Times New Roman" w:hAnsi="var(--font-din)" w:cs="Times New Roman"/>
          <w:color w:val="0000FF"/>
          <w:sz w:val="27"/>
          <w:u w:val="single"/>
        </w:rPr>
        <w:t>Servlet</w:t>
      </w:r>
      <w:proofErr w:type="spellEnd"/>
      <w:r w:rsidRPr="006D5389">
        <w:rPr>
          <w:rFonts w:ascii="var(--font-din)" w:eastAsia="Times New Roman" w:hAnsi="var(--font-din)" w:cs="Times New Roman"/>
          <w:color w:val="40424E"/>
          <w:sz w:val="27"/>
          <w:szCs w:val="27"/>
        </w:rPr>
        <w:fldChar w:fldCharType="end"/>
      </w:r>
      <w:r w:rsidRPr="006D5389">
        <w:rPr>
          <w:rFonts w:ascii="var(--font-din)" w:eastAsia="Times New Roman" w:hAnsi="var(--font-din)" w:cs="Times New Roman"/>
          <w:color w:val="40424E"/>
          <w:sz w:val="27"/>
          <w:szCs w:val="27"/>
        </w:rPr>
        <w:t>, </w:t>
      </w:r>
      <w:hyperlink r:id="rId6" w:history="1">
        <w:r w:rsidRPr="006D5389">
          <w:rPr>
            <w:rFonts w:ascii="var(--font-din)" w:eastAsia="Times New Roman" w:hAnsi="var(--font-din)" w:cs="Times New Roman"/>
            <w:color w:val="0000FF"/>
            <w:sz w:val="27"/>
            <w:u w:val="single"/>
          </w:rPr>
          <w:t>JDBC Connectivity</w:t>
        </w:r>
      </w:hyperlink>
    </w:p>
    <w:p w:rsidR="006D5389" w:rsidRPr="006D5389" w:rsidRDefault="006D5389" w:rsidP="006D5389">
      <w:pPr>
        <w:shd w:val="clear" w:color="auto" w:fill="FFFFFF"/>
        <w:spacing w:after="0" w:line="240" w:lineRule="auto"/>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b/>
          <w:bCs/>
          <w:color w:val="40424E"/>
          <w:sz w:val="27"/>
          <w:szCs w:val="27"/>
          <w:bdr w:val="none" w:sz="0" w:space="0" w:color="auto" w:frame="1"/>
        </w:rPr>
        <w:t xml:space="preserve">To start with interfacing Java </w:t>
      </w:r>
      <w:proofErr w:type="spellStart"/>
      <w:r w:rsidRPr="006D5389">
        <w:rPr>
          <w:rFonts w:ascii="var(--font-din)" w:eastAsia="Times New Roman" w:hAnsi="var(--font-din)" w:cs="Times New Roman"/>
          <w:b/>
          <w:bCs/>
          <w:color w:val="40424E"/>
          <w:sz w:val="27"/>
          <w:szCs w:val="27"/>
          <w:bdr w:val="none" w:sz="0" w:space="0" w:color="auto" w:frame="1"/>
        </w:rPr>
        <w:t>Servlet</w:t>
      </w:r>
      <w:proofErr w:type="spellEnd"/>
      <w:r w:rsidRPr="006D5389">
        <w:rPr>
          <w:rFonts w:ascii="var(--font-din)" w:eastAsia="Times New Roman" w:hAnsi="var(--font-din)" w:cs="Times New Roman"/>
          <w:b/>
          <w:bCs/>
          <w:color w:val="40424E"/>
          <w:sz w:val="27"/>
          <w:szCs w:val="27"/>
          <w:bdr w:val="none" w:sz="0" w:space="0" w:color="auto" w:frame="1"/>
        </w:rPr>
        <w:t xml:space="preserve"> Program with JDBC Connection:</w:t>
      </w:r>
    </w:p>
    <w:p w:rsidR="006D5389" w:rsidRPr="006D5389" w:rsidRDefault="006D5389" w:rsidP="006D5389">
      <w:pPr>
        <w:numPr>
          <w:ilvl w:val="0"/>
          <w:numId w:val="2"/>
        </w:numPr>
        <w:shd w:val="clear" w:color="auto" w:fill="FFFFFF"/>
        <w:spacing w:after="0" w:line="240" w:lineRule="auto"/>
        <w:ind w:left="376"/>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color w:val="40424E"/>
          <w:sz w:val="27"/>
          <w:szCs w:val="27"/>
        </w:rPr>
        <w:t>Proper JDBC Environment should set-up along with database creation.</w:t>
      </w:r>
    </w:p>
    <w:p w:rsidR="006D5389" w:rsidRPr="006D5389" w:rsidRDefault="006D5389" w:rsidP="006D5389">
      <w:pPr>
        <w:numPr>
          <w:ilvl w:val="0"/>
          <w:numId w:val="2"/>
        </w:numPr>
        <w:shd w:val="clear" w:color="auto" w:fill="FFFFFF"/>
        <w:spacing w:after="0" w:line="240" w:lineRule="auto"/>
        <w:ind w:left="376"/>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color w:val="40424E"/>
          <w:sz w:val="27"/>
          <w:szCs w:val="27"/>
        </w:rPr>
        <w:t>To do so, download the mysql-connector.jar file from the internet,</w:t>
      </w:r>
    </w:p>
    <w:p w:rsidR="006D5389" w:rsidRPr="006D5389" w:rsidRDefault="006D5389" w:rsidP="006D5389">
      <w:pPr>
        <w:numPr>
          <w:ilvl w:val="0"/>
          <w:numId w:val="2"/>
        </w:numPr>
        <w:shd w:val="clear" w:color="auto" w:fill="FFFFFF"/>
        <w:spacing w:after="0" w:line="240" w:lineRule="auto"/>
        <w:ind w:left="376"/>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color w:val="40424E"/>
          <w:sz w:val="27"/>
          <w:szCs w:val="27"/>
        </w:rPr>
        <w:t>As it is downloaded, move the jar file to the apache-tomcat server folder,</w:t>
      </w:r>
    </w:p>
    <w:p w:rsidR="006D5389" w:rsidRPr="006D5389" w:rsidRDefault="006D5389" w:rsidP="006D5389">
      <w:pPr>
        <w:numPr>
          <w:ilvl w:val="0"/>
          <w:numId w:val="2"/>
        </w:numPr>
        <w:shd w:val="clear" w:color="auto" w:fill="FFFFFF"/>
        <w:spacing w:after="0" w:line="240" w:lineRule="auto"/>
        <w:ind w:left="376"/>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color w:val="40424E"/>
          <w:sz w:val="27"/>
          <w:szCs w:val="27"/>
        </w:rPr>
        <w:t>Place the file in </w:t>
      </w:r>
      <w:r w:rsidRPr="006D5389">
        <w:rPr>
          <w:rFonts w:ascii="var(--font-din)" w:eastAsia="Times New Roman" w:hAnsi="var(--font-din)" w:cs="Times New Roman"/>
          <w:b/>
          <w:bCs/>
          <w:color w:val="40424E"/>
          <w:sz w:val="27"/>
          <w:szCs w:val="27"/>
          <w:bdr w:val="none" w:sz="0" w:space="0" w:color="auto" w:frame="1"/>
        </w:rPr>
        <w:t>lib</w:t>
      </w:r>
      <w:r w:rsidRPr="006D5389">
        <w:rPr>
          <w:rFonts w:ascii="var(--font-din)" w:eastAsia="Times New Roman" w:hAnsi="var(--font-din)" w:cs="Times New Roman"/>
          <w:color w:val="40424E"/>
          <w:sz w:val="27"/>
          <w:szCs w:val="27"/>
        </w:rPr>
        <w:t> folder present in the apache-tomcat directory.</w:t>
      </w:r>
    </w:p>
    <w:p w:rsidR="006D5389" w:rsidRPr="006D5389" w:rsidRDefault="006D5389" w:rsidP="006D5389">
      <w:pPr>
        <w:numPr>
          <w:ilvl w:val="0"/>
          <w:numId w:val="2"/>
        </w:numPr>
        <w:shd w:val="clear" w:color="auto" w:fill="FFFFFF"/>
        <w:spacing w:after="0" w:line="240" w:lineRule="auto"/>
        <w:ind w:left="376"/>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b/>
          <w:bCs/>
          <w:color w:val="40424E"/>
          <w:sz w:val="27"/>
          <w:szCs w:val="27"/>
          <w:bdr w:val="none" w:sz="0" w:space="0" w:color="auto" w:frame="1"/>
        </w:rPr>
        <w:t>To start with the basic concept of interfacing:</w:t>
      </w:r>
    </w:p>
    <w:p w:rsidR="006D5389" w:rsidRPr="006D5389" w:rsidRDefault="006D5389" w:rsidP="006D5389">
      <w:pPr>
        <w:numPr>
          <w:ilvl w:val="1"/>
          <w:numId w:val="2"/>
        </w:numPr>
        <w:shd w:val="clear" w:color="auto" w:fill="FFFFFF"/>
        <w:spacing w:after="0" w:line="240" w:lineRule="auto"/>
        <w:ind w:left="752"/>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b/>
          <w:bCs/>
          <w:color w:val="40424E"/>
          <w:sz w:val="27"/>
        </w:rPr>
        <w:t xml:space="preserve">Step 1: Creation of Database and Table in </w:t>
      </w:r>
      <w:proofErr w:type="spellStart"/>
      <w:r w:rsidRPr="006D5389">
        <w:rPr>
          <w:rFonts w:ascii="var(--font-din)" w:eastAsia="Times New Roman" w:hAnsi="var(--font-din)" w:cs="Times New Roman"/>
          <w:b/>
          <w:bCs/>
          <w:color w:val="40424E"/>
          <w:sz w:val="27"/>
        </w:rPr>
        <w:t>MySQL</w:t>
      </w:r>
      <w:proofErr w:type="spellEnd"/>
    </w:p>
    <w:p w:rsidR="006D5389" w:rsidRPr="006D5389" w:rsidRDefault="006D5389" w:rsidP="006D5389">
      <w:pPr>
        <w:shd w:val="clear" w:color="auto" w:fill="FFFFFF"/>
        <w:spacing w:after="157" w:line="240" w:lineRule="auto"/>
        <w:ind w:left="752"/>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color w:val="40424E"/>
          <w:sz w:val="27"/>
          <w:szCs w:val="27"/>
        </w:rPr>
        <w:t xml:space="preserve">As soon as jar file is placed in the folder, create a database and table in </w:t>
      </w:r>
      <w:proofErr w:type="spellStart"/>
      <w:r w:rsidRPr="006D5389">
        <w:rPr>
          <w:rFonts w:ascii="var(--font-din)" w:eastAsia="Times New Roman" w:hAnsi="var(--font-din)" w:cs="Times New Roman"/>
          <w:color w:val="40424E"/>
          <w:sz w:val="27"/>
          <w:szCs w:val="27"/>
        </w:rPr>
        <w:t>MySQL</w:t>
      </w:r>
      <w:proofErr w:type="spellEnd"/>
      <w:r w:rsidRPr="006D5389">
        <w:rPr>
          <w:rFonts w:ascii="var(--font-din)" w:eastAsia="Times New Roman" w:hAnsi="var(--font-din)" w:cs="Times New Roman"/>
          <w:color w:val="40424E"/>
          <w:sz w:val="27"/>
          <w:szCs w:val="27"/>
        </w:rPr>
        <w:t>,</w:t>
      </w:r>
    </w:p>
    <w:p w:rsidR="006D5389" w:rsidRPr="006D5389" w:rsidRDefault="006D5389" w:rsidP="006D5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752"/>
        <w:textAlignment w:val="baseline"/>
        <w:rPr>
          <w:rFonts w:ascii="Consolas" w:eastAsia="Times New Roman" w:hAnsi="Consolas" w:cs="Courier New"/>
          <w:color w:val="40424E"/>
          <w:sz w:val="24"/>
          <w:szCs w:val="24"/>
        </w:rPr>
      </w:pPr>
      <w:proofErr w:type="spellStart"/>
      <w:proofErr w:type="gramStart"/>
      <w:r w:rsidRPr="006D5389">
        <w:rPr>
          <w:rFonts w:ascii="Consolas" w:eastAsia="Times New Roman" w:hAnsi="Consolas" w:cs="Courier New"/>
          <w:color w:val="40424E"/>
          <w:sz w:val="24"/>
          <w:szCs w:val="24"/>
        </w:rPr>
        <w:t>mysql</w:t>
      </w:r>
      <w:proofErr w:type="spellEnd"/>
      <w:proofErr w:type="gramEnd"/>
      <w:r w:rsidRPr="006D5389">
        <w:rPr>
          <w:rFonts w:ascii="Consolas" w:eastAsia="Times New Roman" w:hAnsi="Consolas" w:cs="Courier New"/>
          <w:color w:val="40424E"/>
          <w:sz w:val="24"/>
          <w:szCs w:val="24"/>
        </w:rPr>
        <w:t xml:space="preserve">&gt; create database </w:t>
      </w:r>
      <w:proofErr w:type="spellStart"/>
      <w:r w:rsidRPr="006D5389">
        <w:rPr>
          <w:rFonts w:ascii="Consolas" w:eastAsia="Times New Roman" w:hAnsi="Consolas" w:cs="Courier New"/>
          <w:color w:val="40424E"/>
          <w:sz w:val="24"/>
          <w:szCs w:val="24"/>
        </w:rPr>
        <w:t>demoprj</w:t>
      </w:r>
      <w:proofErr w:type="spellEnd"/>
      <w:r w:rsidRPr="006D5389">
        <w:rPr>
          <w:rFonts w:ascii="Consolas" w:eastAsia="Times New Roman" w:hAnsi="Consolas" w:cs="Courier New"/>
          <w:color w:val="40424E"/>
          <w:sz w:val="24"/>
          <w:szCs w:val="24"/>
        </w:rPr>
        <w:t>;</w:t>
      </w:r>
    </w:p>
    <w:p w:rsidR="006D5389" w:rsidRPr="006D5389" w:rsidRDefault="006D5389" w:rsidP="006D5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752"/>
        <w:textAlignment w:val="baseline"/>
        <w:rPr>
          <w:rFonts w:ascii="Consolas" w:eastAsia="Times New Roman" w:hAnsi="Consolas" w:cs="Courier New"/>
          <w:color w:val="40424E"/>
          <w:sz w:val="24"/>
          <w:szCs w:val="24"/>
        </w:rPr>
      </w:pPr>
      <w:r w:rsidRPr="006D5389">
        <w:rPr>
          <w:rFonts w:ascii="Consolas" w:eastAsia="Times New Roman" w:hAnsi="Consolas" w:cs="Courier New"/>
          <w:color w:val="40424E"/>
          <w:sz w:val="24"/>
          <w:szCs w:val="24"/>
        </w:rPr>
        <w:t>Query OK, 1 row affected (4.10 sec)</w:t>
      </w:r>
    </w:p>
    <w:p w:rsidR="006D5389" w:rsidRPr="006D5389" w:rsidRDefault="006D5389" w:rsidP="006D5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752"/>
        <w:textAlignment w:val="baseline"/>
        <w:rPr>
          <w:rFonts w:ascii="Consolas" w:eastAsia="Times New Roman" w:hAnsi="Consolas" w:cs="Courier New"/>
          <w:color w:val="40424E"/>
          <w:sz w:val="24"/>
          <w:szCs w:val="24"/>
        </w:rPr>
      </w:pPr>
    </w:p>
    <w:p w:rsidR="006D5389" w:rsidRPr="006D5389" w:rsidRDefault="006D5389" w:rsidP="006D5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752"/>
        <w:textAlignment w:val="baseline"/>
        <w:rPr>
          <w:rFonts w:ascii="Consolas" w:eastAsia="Times New Roman" w:hAnsi="Consolas" w:cs="Courier New"/>
          <w:color w:val="40424E"/>
          <w:sz w:val="24"/>
          <w:szCs w:val="24"/>
        </w:rPr>
      </w:pPr>
      <w:proofErr w:type="spellStart"/>
      <w:proofErr w:type="gramStart"/>
      <w:r w:rsidRPr="006D5389">
        <w:rPr>
          <w:rFonts w:ascii="Consolas" w:eastAsia="Times New Roman" w:hAnsi="Consolas" w:cs="Courier New"/>
          <w:color w:val="40424E"/>
          <w:sz w:val="24"/>
          <w:szCs w:val="24"/>
        </w:rPr>
        <w:t>mysql</w:t>
      </w:r>
      <w:proofErr w:type="spellEnd"/>
      <w:proofErr w:type="gramEnd"/>
      <w:r w:rsidRPr="006D5389">
        <w:rPr>
          <w:rFonts w:ascii="Consolas" w:eastAsia="Times New Roman" w:hAnsi="Consolas" w:cs="Courier New"/>
          <w:color w:val="40424E"/>
          <w:sz w:val="24"/>
          <w:szCs w:val="24"/>
        </w:rPr>
        <w:t xml:space="preserve">&gt; use </w:t>
      </w:r>
      <w:proofErr w:type="spellStart"/>
      <w:r w:rsidRPr="006D5389">
        <w:rPr>
          <w:rFonts w:ascii="Consolas" w:eastAsia="Times New Roman" w:hAnsi="Consolas" w:cs="Courier New"/>
          <w:color w:val="40424E"/>
          <w:sz w:val="24"/>
          <w:szCs w:val="24"/>
        </w:rPr>
        <w:t>demoprj</w:t>
      </w:r>
      <w:proofErr w:type="spellEnd"/>
    </w:p>
    <w:p w:rsidR="006D5389" w:rsidRPr="006D5389" w:rsidRDefault="006D5389" w:rsidP="006D5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752"/>
        <w:textAlignment w:val="baseline"/>
        <w:rPr>
          <w:rFonts w:ascii="Consolas" w:eastAsia="Times New Roman" w:hAnsi="Consolas" w:cs="Courier New"/>
          <w:color w:val="40424E"/>
          <w:sz w:val="24"/>
          <w:szCs w:val="24"/>
        </w:rPr>
      </w:pPr>
      <w:r w:rsidRPr="006D5389">
        <w:rPr>
          <w:rFonts w:ascii="Consolas" w:eastAsia="Times New Roman" w:hAnsi="Consolas" w:cs="Courier New"/>
          <w:color w:val="40424E"/>
          <w:sz w:val="24"/>
          <w:szCs w:val="24"/>
        </w:rPr>
        <w:t>Database changed</w:t>
      </w:r>
    </w:p>
    <w:p w:rsidR="006D5389" w:rsidRPr="006D5389" w:rsidRDefault="006D5389" w:rsidP="006D5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752"/>
        <w:textAlignment w:val="baseline"/>
        <w:rPr>
          <w:rFonts w:ascii="Consolas" w:eastAsia="Times New Roman" w:hAnsi="Consolas" w:cs="Courier New"/>
          <w:color w:val="40424E"/>
          <w:sz w:val="24"/>
          <w:szCs w:val="24"/>
        </w:rPr>
      </w:pPr>
    </w:p>
    <w:p w:rsidR="006D5389" w:rsidRPr="006D5389" w:rsidRDefault="006D5389" w:rsidP="006D5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752"/>
        <w:textAlignment w:val="baseline"/>
        <w:rPr>
          <w:rFonts w:ascii="Consolas" w:eastAsia="Times New Roman" w:hAnsi="Consolas" w:cs="Courier New"/>
          <w:color w:val="40424E"/>
          <w:sz w:val="24"/>
          <w:szCs w:val="24"/>
        </w:rPr>
      </w:pPr>
      <w:proofErr w:type="spellStart"/>
      <w:proofErr w:type="gramStart"/>
      <w:r w:rsidRPr="006D5389">
        <w:rPr>
          <w:rFonts w:ascii="Consolas" w:eastAsia="Times New Roman" w:hAnsi="Consolas" w:cs="Courier New"/>
          <w:color w:val="40424E"/>
          <w:sz w:val="24"/>
          <w:szCs w:val="24"/>
        </w:rPr>
        <w:t>mysql</w:t>
      </w:r>
      <w:proofErr w:type="spellEnd"/>
      <w:proofErr w:type="gramEnd"/>
      <w:r w:rsidRPr="006D5389">
        <w:rPr>
          <w:rFonts w:ascii="Consolas" w:eastAsia="Times New Roman" w:hAnsi="Consolas" w:cs="Courier New"/>
          <w:color w:val="40424E"/>
          <w:sz w:val="24"/>
          <w:szCs w:val="24"/>
        </w:rPr>
        <w:t xml:space="preserve">&gt; create table demo(id </w:t>
      </w:r>
      <w:proofErr w:type="spellStart"/>
      <w:r w:rsidRPr="006D5389">
        <w:rPr>
          <w:rFonts w:ascii="Consolas" w:eastAsia="Times New Roman" w:hAnsi="Consolas" w:cs="Courier New"/>
          <w:color w:val="40424E"/>
          <w:sz w:val="24"/>
          <w:szCs w:val="24"/>
        </w:rPr>
        <w:t>int</w:t>
      </w:r>
      <w:proofErr w:type="spellEnd"/>
      <w:r w:rsidRPr="006D5389">
        <w:rPr>
          <w:rFonts w:ascii="Consolas" w:eastAsia="Times New Roman" w:hAnsi="Consolas" w:cs="Courier New"/>
          <w:color w:val="40424E"/>
          <w:sz w:val="24"/>
          <w:szCs w:val="24"/>
        </w:rPr>
        <w:t xml:space="preserve">(10), string </w:t>
      </w:r>
      <w:proofErr w:type="spellStart"/>
      <w:r w:rsidRPr="006D5389">
        <w:rPr>
          <w:rFonts w:ascii="Consolas" w:eastAsia="Times New Roman" w:hAnsi="Consolas" w:cs="Courier New"/>
          <w:color w:val="40424E"/>
          <w:sz w:val="24"/>
          <w:szCs w:val="24"/>
        </w:rPr>
        <w:t>varchar</w:t>
      </w:r>
      <w:proofErr w:type="spellEnd"/>
      <w:r w:rsidRPr="006D5389">
        <w:rPr>
          <w:rFonts w:ascii="Consolas" w:eastAsia="Times New Roman" w:hAnsi="Consolas" w:cs="Courier New"/>
          <w:color w:val="40424E"/>
          <w:sz w:val="24"/>
          <w:szCs w:val="24"/>
        </w:rPr>
        <w:t>(20));</w:t>
      </w:r>
    </w:p>
    <w:p w:rsidR="006D5389" w:rsidRPr="006D5389" w:rsidRDefault="006D5389" w:rsidP="006D5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752"/>
        <w:textAlignment w:val="baseline"/>
        <w:rPr>
          <w:rFonts w:ascii="Consolas" w:eastAsia="Times New Roman" w:hAnsi="Consolas" w:cs="Courier New"/>
          <w:color w:val="40424E"/>
          <w:sz w:val="24"/>
          <w:szCs w:val="24"/>
        </w:rPr>
      </w:pPr>
      <w:r w:rsidRPr="006D5389">
        <w:rPr>
          <w:rFonts w:ascii="Consolas" w:eastAsia="Times New Roman" w:hAnsi="Consolas" w:cs="Courier New"/>
          <w:color w:val="40424E"/>
          <w:sz w:val="24"/>
          <w:szCs w:val="24"/>
        </w:rPr>
        <w:t>Query OK, 0 rows affected (1.93 sec)</w:t>
      </w:r>
    </w:p>
    <w:p w:rsidR="006D5389" w:rsidRPr="006D5389" w:rsidRDefault="006D5389" w:rsidP="006D5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752"/>
        <w:textAlignment w:val="baseline"/>
        <w:rPr>
          <w:rFonts w:ascii="Consolas" w:eastAsia="Times New Roman" w:hAnsi="Consolas" w:cs="Courier New"/>
          <w:color w:val="40424E"/>
          <w:sz w:val="24"/>
          <w:szCs w:val="24"/>
        </w:rPr>
      </w:pPr>
    </w:p>
    <w:p w:rsidR="006D5389" w:rsidRPr="006D5389" w:rsidRDefault="006D5389" w:rsidP="006D5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752"/>
        <w:textAlignment w:val="baseline"/>
        <w:rPr>
          <w:rFonts w:ascii="Consolas" w:eastAsia="Times New Roman" w:hAnsi="Consolas" w:cs="Courier New"/>
          <w:color w:val="40424E"/>
          <w:sz w:val="24"/>
          <w:szCs w:val="24"/>
        </w:rPr>
      </w:pPr>
      <w:proofErr w:type="spellStart"/>
      <w:proofErr w:type="gramStart"/>
      <w:r w:rsidRPr="006D5389">
        <w:rPr>
          <w:rFonts w:ascii="Consolas" w:eastAsia="Times New Roman" w:hAnsi="Consolas" w:cs="Courier New"/>
          <w:color w:val="40424E"/>
          <w:sz w:val="24"/>
          <w:szCs w:val="24"/>
        </w:rPr>
        <w:t>mysql</w:t>
      </w:r>
      <w:proofErr w:type="spellEnd"/>
      <w:proofErr w:type="gramEnd"/>
      <w:r w:rsidRPr="006D5389">
        <w:rPr>
          <w:rFonts w:ascii="Consolas" w:eastAsia="Times New Roman" w:hAnsi="Consolas" w:cs="Courier New"/>
          <w:color w:val="40424E"/>
          <w:sz w:val="24"/>
          <w:szCs w:val="24"/>
        </w:rPr>
        <w:t xml:space="preserve">&gt; </w:t>
      </w:r>
      <w:proofErr w:type="spellStart"/>
      <w:r w:rsidRPr="006D5389">
        <w:rPr>
          <w:rFonts w:ascii="Consolas" w:eastAsia="Times New Roman" w:hAnsi="Consolas" w:cs="Courier New"/>
          <w:color w:val="40424E"/>
          <w:sz w:val="24"/>
          <w:szCs w:val="24"/>
        </w:rPr>
        <w:t>desc</w:t>
      </w:r>
      <w:proofErr w:type="spellEnd"/>
      <w:r w:rsidRPr="006D5389">
        <w:rPr>
          <w:rFonts w:ascii="Consolas" w:eastAsia="Times New Roman" w:hAnsi="Consolas" w:cs="Courier New"/>
          <w:color w:val="40424E"/>
          <w:sz w:val="24"/>
          <w:szCs w:val="24"/>
        </w:rPr>
        <w:t xml:space="preserve"> demo;</w:t>
      </w:r>
    </w:p>
    <w:p w:rsidR="006D5389" w:rsidRPr="006D5389" w:rsidRDefault="006D5389" w:rsidP="006D5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752"/>
        <w:textAlignment w:val="baseline"/>
        <w:rPr>
          <w:rFonts w:ascii="Consolas" w:eastAsia="Times New Roman" w:hAnsi="Consolas" w:cs="Courier New"/>
          <w:color w:val="40424E"/>
          <w:sz w:val="24"/>
          <w:szCs w:val="24"/>
        </w:rPr>
      </w:pPr>
      <w:r w:rsidRPr="006D5389">
        <w:rPr>
          <w:rFonts w:ascii="Consolas" w:eastAsia="Times New Roman" w:hAnsi="Consolas" w:cs="Courier New"/>
          <w:color w:val="40424E"/>
          <w:sz w:val="24"/>
          <w:szCs w:val="24"/>
        </w:rPr>
        <w:t>+--------+-------------+------+-----+---------+-------+</w:t>
      </w:r>
    </w:p>
    <w:p w:rsidR="006D5389" w:rsidRPr="006D5389" w:rsidRDefault="006D5389" w:rsidP="006D5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752"/>
        <w:textAlignment w:val="baseline"/>
        <w:rPr>
          <w:rFonts w:ascii="Consolas" w:eastAsia="Times New Roman" w:hAnsi="Consolas" w:cs="Courier New"/>
          <w:color w:val="40424E"/>
          <w:sz w:val="24"/>
          <w:szCs w:val="24"/>
        </w:rPr>
      </w:pPr>
      <w:r w:rsidRPr="006D5389">
        <w:rPr>
          <w:rFonts w:ascii="Consolas" w:eastAsia="Times New Roman" w:hAnsi="Consolas" w:cs="Courier New"/>
          <w:color w:val="40424E"/>
          <w:sz w:val="24"/>
          <w:szCs w:val="24"/>
        </w:rPr>
        <w:t xml:space="preserve">| </w:t>
      </w:r>
      <w:proofErr w:type="gramStart"/>
      <w:r w:rsidRPr="006D5389">
        <w:rPr>
          <w:rFonts w:ascii="Consolas" w:eastAsia="Times New Roman" w:hAnsi="Consolas" w:cs="Courier New"/>
          <w:color w:val="40424E"/>
          <w:sz w:val="24"/>
          <w:szCs w:val="24"/>
        </w:rPr>
        <w:t>Field  |</w:t>
      </w:r>
      <w:proofErr w:type="gramEnd"/>
      <w:r w:rsidRPr="006D5389">
        <w:rPr>
          <w:rFonts w:ascii="Consolas" w:eastAsia="Times New Roman" w:hAnsi="Consolas" w:cs="Courier New"/>
          <w:color w:val="40424E"/>
          <w:sz w:val="24"/>
          <w:szCs w:val="24"/>
        </w:rPr>
        <w:t xml:space="preserve"> Type        | Null | Key | Default | Extra |</w:t>
      </w:r>
    </w:p>
    <w:p w:rsidR="006D5389" w:rsidRPr="006D5389" w:rsidRDefault="006D5389" w:rsidP="006D5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752"/>
        <w:textAlignment w:val="baseline"/>
        <w:rPr>
          <w:rFonts w:ascii="Consolas" w:eastAsia="Times New Roman" w:hAnsi="Consolas" w:cs="Courier New"/>
          <w:color w:val="40424E"/>
          <w:sz w:val="24"/>
          <w:szCs w:val="24"/>
        </w:rPr>
      </w:pPr>
      <w:r w:rsidRPr="006D5389">
        <w:rPr>
          <w:rFonts w:ascii="Consolas" w:eastAsia="Times New Roman" w:hAnsi="Consolas" w:cs="Courier New"/>
          <w:color w:val="40424E"/>
          <w:sz w:val="24"/>
          <w:szCs w:val="24"/>
        </w:rPr>
        <w:t>+--------+-------------+------+-----+---------+-------+</w:t>
      </w:r>
    </w:p>
    <w:p w:rsidR="006D5389" w:rsidRPr="006D5389" w:rsidRDefault="006D5389" w:rsidP="006D5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752"/>
        <w:textAlignment w:val="baseline"/>
        <w:rPr>
          <w:rFonts w:ascii="Consolas" w:eastAsia="Times New Roman" w:hAnsi="Consolas" w:cs="Courier New"/>
          <w:color w:val="40424E"/>
          <w:sz w:val="24"/>
          <w:szCs w:val="24"/>
        </w:rPr>
      </w:pPr>
      <w:r w:rsidRPr="006D5389">
        <w:rPr>
          <w:rFonts w:ascii="Consolas" w:eastAsia="Times New Roman" w:hAnsi="Consolas" w:cs="Courier New"/>
          <w:color w:val="40424E"/>
          <w:sz w:val="24"/>
          <w:szCs w:val="24"/>
        </w:rPr>
        <w:t xml:space="preserve">| </w:t>
      </w:r>
      <w:proofErr w:type="gramStart"/>
      <w:r w:rsidRPr="006D5389">
        <w:rPr>
          <w:rFonts w:ascii="Consolas" w:eastAsia="Times New Roman" w:hAnsi="Consolas" w:cs="Courier New"/>
          <w:color w:val="40424E"/>
          <w:sz w:val="24"/>
          <w:szCs w:val="24"/>
        </w:rPr>
        <w:t>id</w:t>
      </w:r>
      <w:proofErr w:type="gramEnd"/>
      <w:r w:rsidRPr="006D5389">
        <w:rPr>
          <w:rFonts w:ascii="Consolas" w:eastAsia="Times New Roman" w:hAnsi="Consolas" w:cs="Courier New"/>
          <w:color w:val="40424E"/>
          <w:sz w:val="24"/>
          <w:szCs w:val="24"/>
        </w:rPr>
        <w:t xml:space="preserve">     | </w:t>
      </w:r>
      <w:proofErr w:type="spellStart"/>
      <w:r w:rsidRPr="006D5389">
        <w:rPr>
          <w:rFonts w:ascii="Consolas" w:eastAsia="Times New Roman" w:hAnsi="Consolas" w:cs="Courier New"/>
          <w:color w:val="40424E"/>
          <w:sz w:val="24"/>
          <w:szCs w:val="24"/>
        </w:rPr>
        <w:t>int</w:t>
      </w:r>
      <w:proofErr w:type="spellEnd"/>
      <w:r w:rsidRPr="006D5389">
        <w:rPr>
          <w:rFonts w:ascii="Consolas" w:eastAsia="Times New Roman" w:hAnsi="Consolas" w:cs="Courier New"/>
          <w:color w:val="40424E"/>
          <w:sz w:val="24"/>
          <w:szCs w:val="24"/>
        </w:rPr>
        <w:t>(10)     | YES  |     | NULL    |       |</w:t>
      </w:r>
    </w:p>
    <w:p w:rsidR="006D5389" w:rsidRPr="006D5389" w:rsidRDefault="006D5389" w:rsidP="006D5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752"/>
        <w:textAlignment w:val="baseline"/>
        <w:rPr>
          <w:rFonts w:ascii="Consolas" w:eastAsia="Times New Roman" w:hAnsi="Consolas" w:cs="Courier New"/>
          <w:color w:val="40424E"/>
          <w:sz w:val="24"/>
          <w:szCs w:val="24"/>
        </w:rPr>
      </w:pPr>
      <w:r w:rsidRPr="006D5389">
        <w:rPr>
          <w:rFonts w:ascii="Consolas" w:eastAsia="Times New Roman" w:hAnsi="Consolas" w:cs="Courier New"/>
          <w:color w:val="40424E"/>
          <w:sz w:val="24"/>
          <w:szCs w:val="24"/>
        </w:rPr>
        <w:t xml:space="preserve">| </w:t>
      </w:r>
      <w:proofErr w:type="gramStart"/>
      <w:r w:rsidRPr="006D5389">
        <w:rPr>
          <w:rFonts w:ascii="Consolas" w:eastAsia="Times New Roman" w:hAnsi="Consolas" w:cs="Courier New"/>
          <w:color w:val="40424E"/>
          <w:sz w:val="24"/>
          <w:szCs w:val="24"/>
        </w:rPr>
        <w:t>string</w:t>
      </w:r>
      <w:proofErr w:type="gramEnd"/>
      <w:r w:rsidRPr="006D5389">
        <w:rPr>
          <w:rFonts w:ascii="Consolas" w:eastAsia="Times New Roman" w:hAnsi="Consolas" w:cs="Courier New"/>
          <w:color w:val="40424E"/>
          <w:sz w:val="24"/>
          <w:szCs w:val="24"/>
        </w:rPr>
        <w:t xml:space="preserve"> | </w:t>
      </w:r>
      <w:proofErr w:type="spellStart"/>
      <w:r w:rsidRPr="006D5389">
        <w:rPr>
          <w:rFonts w:ascii="Consolas" w:eastAsia="Times New Roman" w:hAnsi="Consolas" w:cs="Courier New"/>
          <w:color w:val="40424E"/>
          <w:sz w:val="24"/>
          <w:szCs w:val="24"/>
        </w:rPr>
        <w:t>varchar</w:t>
      </w:r>
      <w:proofErr w:type="spellEnd"/>
      <w:r w:rsidRPr="006D5389">
        <w:rPr>
          <w:rFonts w:ascii="Consolas" w:eastAsia="Times New Roman" w:hAnsi="Consolas" w:cs="Courier New"/>
          <w:color w:val="40424E"/>
          <w:sz w:val="24"/>
          <w:szCs w:val="24"/>
        </w:rPr>
        <w:t>(20) | YES  |     | NULL    |       |</w:t>
      </w:r>
    </w:p>
    <w:p w:rsidR="006D5389" w:rsidRPr="006D5389" w:rsidRDefault="006D5389" w:rsidP="006D5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752"/>
        <w:textAlignment w:val="baseline"/>
        <w:rPr>
          <w:rFonts w:ascii="Consolas" w:eastAsia="Times New Roman" w:hAnsi="Consolas" w:cs="Courier New"/>
          <w:color w:val="40424E"/>
          <w:sz w:val="24"/>
          <w:szCs w:val="24"/>
        </w:rPr>
      </w:pPr>
      <w:r w:rsidRPr="006D5389">
        <w:rPr>
          <w:rFonts w:ascii="Consolas" w:eastAsia="Times New Roman" w:hAnsi="Consolas" w:cs="Courier New"/>
          <w:color w:val="40424E"/>
          <w:sz w:val="24"/>
          <w:szCs w:val="24"/>
        </w:rPr>
        <w:t>+--------+-------------+------+-----+---------+-------+</w:t>
      </w:r>
    </w:p>
    <w:p w:rsidR="006D5389" w:rsidRPr="006D5389" w:rsidRDefault="006D5389" w:rsidP="006D5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752"/>
        <w:textAlignment w:val="baseline"/>
        <w:rPr>
          <w:rFonts w:ascii="Consolas" w:eastAsia="Times New Roman" w:hAnsi="Consolas" w:cs="Courier New"/>
          <w:color w:val="40424E"/>
          <w:sz w:val="24"/>
          <w:szCs w:val="24"/>
        </w:rPr>
      </w:pPr>
      <w:r w:rsidRPr="006D5389">
        <w:rPr>
          <w:rFonts w:ascii="Consolas" w:eastAsia="Times New Roman" w:hAnsi="Consolas" w:cs="Courier New"/>
          <w:color w:val="40424E"/>
          <w:sz w:val="24"/>
          <w:szCs w:val="24"/>
        </w:rPr>
        <w:t>2 rows in set (0.40 sec)</w:t>
      </w:r>
    </w:p>
    <w:p w:rsidR="006D5389" w:rsidRPr="006D5389" w:rsidRDefault="006D5389" w:rsidP="006D5389">
      <w:pPr>
        <w:numPr>
          <w:ilvl w:val="1"/>
          <w:numId w:val="2"/>
        </w:numPr>
        <w:shd w:val="clear" w:color="auto" w:fill="FFFFFF"/>
        <w:spacing w:after="0" w:line="240" w:lineRule="auto"/>
        <w:ind w:left="752"/>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b/>
          <w:bCs/>
          <w:color w:val="40424E"/>
          <w:sz w:val="27"/>
        </w:rPr>
        <w:lastRenderedPageBreak/>
        <w:t>Step 2: Implementation of required Web-pages</w:t>
      </w:r>
      <w:r w:rsidRPr="006D5389">
        <w:rPr>
          <w:rFonts w:ascii="var(--font-din)" w:eastAsia="Times New Roman" w:hAnsi="var(--font-din)" w:cs="Times New Roman"/>
          <w:color w:val="40424E"/>
          <w:sz w:val="27"/>
          <w:szCs w:val="27"/>
        </w:rPr>
        <w:br/>
        <w:t xml:space="preserve">Create a form in HTML file, where take all the inputs required to insert data into the database. Specify the </w:t>
      </w:r>
      <w:proofErr w:type="spellStart"/>
      <w:r w:rsidRPr="006D5389">
        <w:rPr>
          <w:rFonts w:ascii="var(--font-din)" w:eastAsia="Times New Roman" w:hAnsi="var(--font-din)" w:cs="Times New Roman"/>
          <w:color w:val="40424E"/>
          <w:sz w:val="27"/>
          <w:szCs w:val="27"/>
        </w:rPr>
        <w:t>servlet</w:t>
      </w:r>
      <w:proofErr w:type="spellEnd"/>
      <w:r w:rsidRPr="006D5389">
        <w:rPr>
          <w:rFonts w:ascii="var(--font-din)" w:eastAsia="Times New Roman" w:hAnsi="var(--font-din)" w:cs="Times New Roman"/>
          <w:color w:val="40424E"/>
          <w:sz w:val="27"/>
          <w:szCs w:val="27"/>
        </w:rPr>
        <w:t xml:space="preserve"> name in it, with the POST method as security is important aspects in database connectivity.</w:t>
      </w:r>
    </w:p>
    <w:tbl>
      <w:tblPr>
        <w:tblW w:w="9138" w:type="dxa"/>
        <w:tblInd w:w="752" w:type="dxa"/>
        <w:tblCellMar>
          <w:left w:w="0" w:type="dxa"/>
          <w:right w:w="0" w:type="dxa"/>
        </w:tblCellMar>
        <w:tblLook w:val="04A0"/>
      </w:tblPr>
      <w:tblGrid>
        <w:gridCol w:w="9138"/>
      </w:tblGrid>
      <w:tr w:rsidR="006D5389" w:rsidRPr="006D5389" w:rsidTr="006D5389">
        <w:tc>
          <w:tcPr>
            <w:tcW w:w="10190" w:type="dxa"/>
            <w:tcMar>
              <w:top w:w="219" w:type="dxa"/>
              <w:left w:w="157" w:type="dxa"/>
              <w:bottom w:w="219" w:type="dxa"/>
              <w:right w:w="157" w:type="dxa"/>
            </w:tcMar>
            <w:vAlign w:val="center"/>
            <w:hideMark/>
          </w:tcPr>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&lt;!DOCTYPE html&gt;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&lt;html&gt;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&lt;head&gt;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&lt;title&gt;Insert Data&lt;/title&gt;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&lt;/head&gt;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&lt;body&gt;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xml:space="preserve">    &lt;!-- Give </w:t>
            </w:r>
            <w:proofErr w:type="spellStart"/>
            <w:r w:rsidRPr="006D5389">
              <w:rPr>
                <w:rFonts w:ascii="Courier New" w:eastAsia="Times New Roman" w:hAnsi="Courier New" w:cs="Courier New"/>
                <w:sz w:val="20"/>
              </w:rPr>
              <w:t>Servlet</w:t>
            </w:r>
            <w:proofErr w:type="spellEnd"/>
            <w:r w:rsidRPr="006D5389">
              <w:rPr>
                <w:rFonts w:ascii="Courier New" w:eastAsia="Times New Roman" w:hAnsi="Courier New" w:cs="Courier New"/>
                <w:sz w:val="20"/>
              </w:rPr>
              <w:t xml:space="preserve"> reference to the form as an instances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GET and POST services can be according to the problem statement--&gt;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&lt;form</w:t>
            </w:r>
            <w:r w:rsidRPr="006D5389">
              <w:rPr>
                <w:rFonts w:ascii="Times New Roman" w:eastAsia="Times New Roman" w:hAnsi="Times New Roman" w:cs="Times New Roman"/>
                <w:sz w:val="25"/>
                <w:szCs w:val="25"/>
              </w:rPr>
              <w:t xml:space="preserve"> </w:t>
            </w:r>
            <w:r w:rsidRPr="006D5389">
              <w:rPr>
                <w:rFonts w:ascii="Courier New" w:eastAsia="Times New Roman" w:hAnsi="Courier New" w:cs="Courier New"/>
                <w:sz w:val="20"/>
              </w:rPr>
              <w:t>action="./</w:t>
            </w:r>
            <w:proofErr w:type="spellStart"/>
            <w:r w:rsidRPr="006D5389">
              <w:rPr>
                <w:rFonts w:ascii="Courier New" w:eastAsia="Times New Roman" w:hAnsi="Courier New" w:cs="Courier New"/>
                <w:sz w:val="20"/>
              </w:rPr>
              <w:t>InsertData</w:t>
            </w:r>
            <w:proofErr w:type="spellEnd"/>
            <w:r w:rsidRPr="006D5389">
              <w:rPr>
                <w:rFonts w:ascii="Courier New" w:eastAsia="Times New Roman" w:hAnsi="Courier New" w:cs="Courier New"/>
                <w:sz w:val="20"/>
              </w:rPr>
              <w:t>"</w:t>
            </w:r>
            <w:r w:rsidRPr="006D5389">
              <w:rPr>
                <w:rFonts w:ascii="Times New Roman" w:eastAsia="Times New Roman" w:hAnsi="Times New Roman" w:cs="Times New Roman"/>
                <w:sz w:val="25"/>
                <w:szCs w:val="25"/>
              </w:rPr>
              <w:t xml:space="preserve"> </w:t>
            </w:r>
            <w:r w:rsidRPr="006D5389">
              <w:rPr>
                <w:rFonts w:ascii="Courier New" w:eastAsia="Times New Roman" w:hAnsi="Courier New" w:cs="Courier New"/>
                <w:sz w:val="20"/>
              </w:rPr>
              <w:t>method="post"&gt;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&lt;p&gt;ID:&lt;/p&gt;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&lt;!-- Create an element with mandatory name attribute,</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xml:space="preserve">        so that data can be transfer to the </w:t>
            </w:r>
            <w:proofErr w:type="spellStart"/>
            <w:r w:rsidRPr="006D5389">
              <w:rPr>
                <w:rFonts w:ascii="Courier New" w:eastAsia="Times New Roman" w:hAnsi="Courier New" w:cs="Courier New"/>
                <w:sz w:val="20"/>
              </w:rPr>
              <w:t>servlet</w:t>
            </w:r>
            <w:proofErr w:type="spellEnd"/>
            <w:r w:rsidRPr="006D5389">
              <w:rPr>
                <w:rFonts w:ascii="Courier New" w:eastAsia="Times New Roman" w:hAnsi="Courier New" w:cs="Courier New"/>
                <w:sz w:val="20"/>
              </w:rPr>
              <w:t xml:space="preserve"> using </w:t>
            </w:r>
            <w:proofErr w:type="spellStart"/>
            <w:r w:rsidRPr="006D5389">
              <w:rPr>
                <w:rFonts w:ascii="Courier New" w:eastAsia="Times New Roman" w:hAnsi="Courier New" w:cs="Courier New"/>
                <w:sz w:val="20"/>
              </w:rPr>
              <w:t>getParameter</w:t>
            </w:r>
            <w:proofErr w:type="spellEnd"/>
            <w:r w:rsidRPr="006D5389">
              <w:rPr>
                <w:rFonts w:ascii="Courier New" w:eastAsia="Times New Roman" w:hAnsi="Courier New" w:cs="Courier New"/>
                <w:sz w:val="20"/>
              </w:rPr>
              <w:t>() --&gt;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&lt;input</w:t>
            </w:r>
            <w:r w:rsidRPr="006D5389">
              <w:rPr>
                <w:rFonts w:ascii="Times New Roman" w:eastAsia="Times New Roman" w:hAnsi="Times New Roman" w:cs="Times New Roman"/>
                <w:sz w:val="25"/>
                <w:szCs w:val="25"/>
              </w:rPr>
              <w:t xml:space="preserve"> </w:t>
            </w:r>
            <w:r w:rsidRPr="006D5389">
              <w:rPr>
                <w:rFonts w:ascii="Courier New" w:eastAsia="Times New Roman" w:hAnsi="Courier New" w:cs="Courier New"/>
                <w:sz w:val="20"/>
              </w:rPr>
              <w:t>type="text"</w:t>
            </w:r>
            <w:r w:rsidRPr="006D5389">
              <w:rPr>
                <w:rFonts w:ascii="Times New Roman" w:eastAsia="Times New Roman" w:hAnsi="Times New Roman" w:cs="Times New Roman"/>
                <w:sz w:val="25"/>
                <w:szCs w:val="25"/>
              </w:rPr>
              <w:t xml:space="preserve"> </w:t>
            </w:r>
            <w:r w:rsidRPr="006D5389">
              <w:rPr>
                <w:rFonts w:ascii="Courier New" w:eastAsia="Times New Roman" w:hAnsi="Courier New" w:cs="Courier New"/>
                <w:sz w:val="20"/>
              </w:rPr>
              <w:t>name="id"/&gt;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&lt;</w:t>
            </w:r>
            <w:proofErr w:type="spellStart"/>
            <w:r w:rsidRPr="006D5389">
              <w:rPr>
                <w:rFonts w:ascii="Courier New" w:eastAsia="Times New Roman" w:hAnsi="Courier New" w:cs="Courier New"/>
                <w:sz w:val="20"/>
              </w:rPr>
              <w:t>br</w:t>
            </w:r>
            <w:proofErr w:type="spellEnd"/>
            <w:r w:rsidRPr="006D5389">
              <w:rPr>
                <w:rFonts w:ascii="Courier New" w:eastAsia="Times New Roman" w:hAnsi="Courier New" w:cs="Courier New"/>
                <w:sz w:val="20"/>
              </w:rPr>
              <w:t>/&gt;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&lt;p&gt;String:&lt;/p&gt;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&lt;input</w:t>
            </w:r>
            <w:r w:rsidRPr="006D5389">
              <w:rPr>
                <w:rFonts w:ascii="Times New Roman" w:eastAsia="Times New Roman" w:hAnsi="Times New Roman" w:cs="Times New Roman"/>
                <w:sz w:val="25"/>
                <w:szCs w:val="25"/>
              </w:rPr>
              <w:t xml:space="preserve"> </w:t>
            </w:r>
            <w:r w:rsidRPr="006D5389">
              <w:rPr>
                <w:rFonts w:ascii="Courier New" w:eastAsia="Times New Roman" w:hAnsi="Courier New" w:cs="Courier New"/>
                <w:sz w:val="20"/>
              </w:rPr>
              <w:t>type="text"</w:t>
            </w:r>
            <w:r w:rsidRPr="006D5389">
              <w:rPr>
                <w:rFonts w:ascii="Times New Roman" w:eastAsia="Times New Roman" w:hAnsi="Times New Roman" w:cs="Times New Roman"/>
                <w:sz w:val="25"/>
                <w:szCs w:val="25"/>
              </w:rPr>
              <w:t xml:space="preserve"> </w:t>
            </w:r>
            <w:r w:rsidRPr="006D5389">
              <w:rPr>
                <w:rFonts w:ascii="Courier New" w:eastAsia="Times New Roman" w:hAnsi="Courier New" w:cs="Courier New"/>
                <w:sz w:val="20"/>
              </w:rPr>
              <w:t>name="string"/&gt;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&lt;</w:t>
            </w:r>
            <w:proofErr w:type="spellStart"/>
            <w:r w:rsidRPr="006D5389">
              <w:rPr>
                <w:rFonts w:ascii="Courier New" w:eastAsia="Times New Roman" w:hAnsi="Courier New" w:cs="Courier New"/>
                <w:sz w:val="20"/>
              </w:rPr>
              <w:t>br</w:t>
            </w:r>
            <w:proofErr w:type="spellEnd"/>
            <w:r w:rsidRPr="006D5389">
              <w:rPr>
                <w:rFonts w:ascii="Courier New" w:eastAsia="Times New Roman" w:hAnsi="Courier New" w:cs="Courier New"/>
                <w:sz w:val="20"/>
              </w:rPr>
              <w:t>/&gt;&lt;</w:t>
            </w:r>
            <w:proofErr w:type="spellStart"/>
            <w:r w:rsidRPr="006D5389">
              <w:rPr>
                <w:rFonts w:ascii="Courier New" w:eastAsia="Times New Roman" w:hAnsi="Courier New" w:cs="Courier New"/>
                <w:sz w:val="20"/>
              </w:rPr>
              <w:t>br</w:t>
            </w:r>
            <w:proofErr w:type="spellEnd"/>
            <w:r w:rsidRPr="006D5389">
              <w:rPr>
                <w:rFonts w:ascii="Courier New" w:eastAsia="Times New Roman" w:hAnsi="Courier New" w:cs="Courier New"/>
                <w:sz w:val="20"/>
              </w:rPr>
              <w:t>/&gt;&lt;</w:t>
            </w:r>
            <w:proofErr w:type="spellStart"/>
            <w:r w:rsidRPr="006D5389">
              <w:rPr>
                <w:rFonts w:ascii="Courier New" w:eastAsia="Times New Roman" w:hAnsi="Courier New" w:cs="Courier New"/>
                <w:sz w:val="20"/>
              </w:rPr>
              <w:t>br</w:t>
            </w:r>
            <w:proofErr w:type="spellEnd"/>
            <w:r w:rsidRPr="006D5389">
              <w:rPr>
                <w:rFonts w:ascii="Courier New" w:eastAsia="Times New Roman" w:hAnsi="Courier New" w:cs="Courier New"/>
                <w:sz w:val="20"/>
              </w:rPr>
              <w:t>/&gt;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lastRenderedPageBreak/>
              <w:t>        &lt;input</w:t>
            </w:r>
            <w:r w:rsidRPr="006D5389">
              <w:rPr>
                <w:rFonts w:ascii="Times New Roman" w:eastAsia="Times New Roman" w:hAnsi="Times New Roman" w:cs="Times New Roman"/>
                <w:sz w:val="25"/>
                <w:szCs w:val="25"/>
              </w:rPr>
              <w:t xml:space="preserve"> </w:t>
            </w:r>
            <w:r w:rsidRPr="006D5389">
              <w:rPr>
                <w:rFonts w:ascii="Courier New" w:eastAsia="Times New Roman" w:hAnsi="Courier New" w:cs="Courier New"/>
                <w:sz w:val="20"/>
              </w:rPr>
              <w:t>type="submit"/&gt;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&lt;/form&gt;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&lt;/body&gt;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&lt;/html&gt;</w:t>
            </w:r>
          </w:p>
        </w:tc>
      </w:tr>
    </w:tbl>
    <w:p w:rsidR="006D5389" w:rsidRPr="006D5389" w:rsidRDefault="006D5389" w:rsidP="006D5389">
      <w:pPr>
        <w:numPr>
          <w:ilvl w:val="1"/>
          <w:numId w:val="2"/>
        </w:numPr>
        <w:shd w:val="clear" w:color="auto" w:fill="FFFFFF"/>
        <w:spacing w:after="0" w:line="240" w:lineRule="auto"/>
        <w:ind w:left="752"/>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b/>
          <w:bCs/>
          <w:color w:val="40424E"/>
          <w:sz w:val="27"/>
        </w:rPr>
        <w:lastRenderedPageBreak/>
        <w:t>Output:</w:t>
      </w:r>
      <w:r w:rsidRPr="006D5389">
        <w:rPr>
          <w:rFonts w:ascii="var(--font-din)" w:eastAsia="Times New Roman" w:hAnsi="var(--font-din)" w:cs="Times New Roman"/>
          <w:color w:val="40424E"/>
          <w:sz w:val="27"/>
          <w:szCs w:val="27"/>
        </w:rPr>
        <w:br/>
      </w:r>
      <w:r>
        <w:rPr>
          <w:rFonts w:ascii="var(--font-din)" w:eastAsia="Times New Roman" w:hAnsi="var(--font-din)" w:cs="Times New Roman"/>
          <w:noProof/>
          <w:color w:val="40424E"/>
          <w:sz w:val="27"/>
          <w:szCs w:val="27"/>
        </w:rPr>
        <w:drawing>
          <wp:inline distT="0" distB="0" distL="0" distR="0">
            <wp:extent cx="5019040" cy="2733040"/>
            <wp:effectExtent l="19050" t="0" r="0" b="0"/>
            <wp:docPr id="1" name="Picture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pic:cNvPicPr>
                      <a:picLocks noChangeAspect="1" noChangeArrowheads="1"/>
                    </pic:cNvPicPr>
                  </pic:nvPicPr>
                  <pic:blipFill>
                    <a:blip r:embed="rId7"/>
                    <a:srcRect/>
                    <a:stretch>
                      <a:fillRect/>
                    </a:stretch>
                  </pic:blipFill>
                  <pic:spPr bwMode="auto">
                    <a:xfrm>
                      <a:off x="0" y="0"/>
                      <a:ext cx="5019040" cy="2733040"/>
                    </a:xfrm>
                    <a:prstGeom prst="rect">
                      <a:avLst/>
                    </a:prstGeom>
                    <a:noFill/>
                    <a:ln w="9525">
                      <a:noFill/>
                      <a:miter lim="800000"/>
                      <a:headEnd/>
                      <a:tailEnd/>
                    </a:ln>
                  </pic:spPr>
                </pic:pic>
              </a:graphicData>
            </a:graphic>
          </wp:inline>
        </w:drawing>
      </w:r>
    </w:p>
    <w:p w:rsidR="006D5389" w:rsidRPr="006D5389" w:rsidRDefault="006D5389" w:rsidP="006D5389">
      <w:pPr>
        <w:numPr>
          <w:ilvl w:val="1"/>
          <w:numId w:val="2"/>
        </w:numPr>
        <w:shd w:val="clear" w:color="auto" w:fill="FFFFFF"/>
        <w:spacing w:after="0" w:line="240" w:lineRule="auto"/>
        <w:ind w:left="752"/>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color w:val="40424E"/>
          <w:sz w:val="27"/>
          <w:szCs w:val="27"/>
        </w:rPr>
        <w:br/>
      </w:r>
      <w:r w:rsidRPr="006D5389">
        <w:rPr>
          <w:rFonts w:ascii="var(--font-din)" w:eastAsia="Times New Roman" w:hAnsi="var(--font-din)" w:cs="Times New Roman"/>
          <w:color w:val="40424E"/>
          <w:sz w:val="27"/>
          <w:szCs w:val="27"/>
        </w:rPr>
        <w:br/>
      </w:r>
    </w:p>
    <w:p w:rsidR="006D5389" w:rsidRPr="006D5389" w:rsidRDefault="006D5389" w:rsidP="006D5389">
      <w:pPr>
        <w:numPr>
          <w:ilvl w:val="1"/>
          <w:numId w:val="2"/>
        </w:numPr>
        <w:shd w:val="clear" w:color="auto" w:fill="FFFFFF"/>
        <w:spacing w:after="157" w:line="240" w:lineRule="auto"/>
        <w:ind w:left="752"/>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color w:val="40424E"/>
          <w:sz w:val="27"/>
          <w:szCs w:val="27"/>
        </w:rPr>
        <w:t>Submit the data (with validation) as all the required data are inserted.</w:t>
      </w:r>
    </w:p>
    <w:p w:rsidR="006D5389" w:rsidRPr="006D5389" w:rsidRDefault="006D5389" w:rsidP="006D5389">
      <w:pPr>
        <w:numPr>
          <w:ilvl w:val="1"/>
          <w:numId w:val="2"/>
        </w:numPr>
        <w:shd w:val="clear" w:color="auto" w:fill="FFFFFF"/>
        <w:spacing w:after="0" w:line="240" w:lineRule="auto"/>
        <w:ind w:left="752"/>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b/>
          <w:bCs/>
          <w:color w:val="40424E"/>
          <w:sz w:val="27"/>
        </w:rPr>
        <w:t xml:space="preserve">Step 3: Creation of Java </w:t>
      </w:r>
      <w:proofErr w:type="spellStart"/>
      <w:r w:rsidRPr="006D5389">
        <w:rPr>
          <w:rFonts w:ascii="var(--font-din)" w:eastAsia="Times New Roman" w:hAnsi="var(--font-din)" w:cs="Times New Roman"/>
          <w:b/>
          <w:bCs/>
          <w:color w:val="40424E"/>
          <w:sz w:val="27"/>
        </w:rPr>
        <w:t>Servlet</w:t>
      </w:r>
      <w:proofErr w:type="spellEnd"/>
      <w:r w:rsidRPr="006D5389">
        <w:rPr>
          <w:rFonts w:ascii="var(--font-din)" w:eastAsia="Times New Roman" w:hAnsi="var(--font-din)" w:cs="Times New Roman"/>
          <w:b/>
          <w:bCs/>
          <w:color w:val="40424E"/>
          <w:sz w:val="27"/>
        </w:rPr>
        <w:t xml:space="preserve"> program with JDBC Connection</w:t>
      </w:r>
    </w:p>
    <w:p w:rsidR="006D5389" w:rsidRPr="006D5389" w:rsidRDefault="006D5389" w:rsidP="006D5389">
      <w:pPr>
        <w:shd w:val="clear" w:color="auto" w:fill="FFFFFF"/>
        <w:spacing w:after="157" w:line="240" w:lineRule="auto"/>
        <w:ind w:left="752"/>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color w:val="40424E"/>
          <w:sz w:val="27"/>
          <w:szCs w:val="27"/>
        </w:rPr>
        <w:t>To create a JDBC Connection steps are</w:t>
      </w:r>
    </w:p>
    <w:p w:rsidR="006D5389" w:rsidRPr="006D5389" w:rsidRDefault="006D5389" w:rsidP="006D5389">
      <w:pPr>
        <w:numPr>
          <w:ilvl w:val="2"/>
          <w:numId w:val="2"/>
        </w:numPr>
        <w:shd w:val="clear" w:color="auto" w:fill="FFFFFF"/>
        <w:spacing w:after="0" w:line="240" w:lineRule="auto"/>
        <w:ind w:left="1128"/>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color w:val="40424E"/>
          <w:sz w:val="27"/>
          <w:szCs w:val="27"/>
        </w:rPr>
        <w:t>Import all the packages</w:t>
      </w:r>
    </w:p>
    <w:p w:rsidR="006D5389" w:rsidRPr="006D5389" w:rsidRDefault="006D5389" w:rsidP="006D5389">
      <w:pPr>
        <w:numPr>
          <w:ilvl w:val="2"/>
          <w:numId w:val="2"/>
        </w:numPr>
        <w:shd w:val="clear" w:color="auto" w:fill="FFFFFF"/>
        <w:spacing w:after="0" w:line="240" w:lineRule="auto"/>
        <w:ind w:left="1128"/>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color w:val="40424E"/>
          <w:sz w:val="27"/>
          <w:szCs w:val="27"/>
        </w:rPr>
        <w:t>Register the JDBC Driver</w:t>
      </w:r>
    </w:p>
    <w:p w:rsidR="006D5389" w:rsidRPr="006D5389" w:rsidRDefault="006D5389" w:rsidP="006D5389">
      <w:pPr>
        <w:numPr>
          <w:ilvl w:val="2"/>
          <w:numId w:val="2"/>
        </w:numPr>
        <w:shd w:val="clear" w:color="auto" w:fill="FFFFFF"/>
        <w:spacing w:after="0" w:line="240" w:lineRule="auto"/>
        <w:ind w:left="1128"/>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color w:val="40424E"/>
          <w:sz w:val="27"/>
          <w:szCs w:val="27"/>
        </w:rPr>
        <w:t>Open a connection</w:t>
      </w:r>
    </w:p>
    <w:p w:rsidR="006D5389" w:rsidRPr="006D5389" w:rsidRDefault="006D5389" w:rsidP="006D5389">
      <w:pPr>
        <w:numPr>
          <w:ilvl w:val="2"/>
          <w:numId w:val="2"/>
        </w:numPr>
        <w:shd w:val="clear" w:color="auto" w:fill="FFFFFF"/>
        <w:spacing w:after="0" w:line="240" w:lineRule="auto"/>
        <w:ind w:left="1128"/>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color w:val="40424E"/>
          <w:sz w:val="27"/>
          <w:szCs w:val="27"/>
        </w:rPr>
        <w:t>Execute the query, and retrieve the result</w:t>
      </w:r>
    </w:p>
    <w:p w:rsidR="006D5389" w:rsidRPr="006D5389" w:rsidRDefault="006D5389" w:rsidP="006D5389">
      <w:pPr>
        <w:numPr>
          <w:ilvl w:val="2"/>
          <w:numId w:val="2"/>
        </w:numPr>
        <w:shd w:val="clear" w:color="auto" w:fill="FFFFFF"/>
        <w:spacing w:after="0" w:line="240" w:lineRule="auto"/>
        <w:ind w:left="1128"/>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color w:val="40424E"/>
          <w:sz w:val="27"/>
          <w:szCs w:val="27"/>
        </w:rPr>
        <w:t>Clean up the JDBC Environment</w:t>
      </w:r>
    </w:p>
    <w:p w:rsidR="006D5389" w:rsidRPr="006D5389" w:rsidRDefault="006D5389" w:rsidP="006D5389">
      <w:pPr>
        <w:shd w:val="clear" w:color="auto" w:fill="FFFFFF"/>
        <w:spacing w:after="157" w:line="240" w:lineRule="auto"/>
        <w:ind w:left="752"/>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color w:val="40424E"/>
          <w:sz w:val="27"/>
          <w:szCs w:val="27"/>
        </w:rPr>
        <w:t xml:space="preserve">Create a separate class to create a connection of database, as it is a lame process to writing the same code snippet in </w:t>
      </w:r>
      <w:proofErr w:type="gramStart"/>
      <w:r w:rsidRPr="006D5389">
        <w:rPr>
          <w:rFonts w:ascii="var(--font-din)" w:eastAsia="Times New Roman" w:hAnsi="var(--font-din)" w:cs="Times New Roman"/>
          <w:color w:val="40424E"/>
          <w:sz w:val="27"/>
          <w:szCs w:val="27"/>
        </w:rPr>
        <w:t>all the</w:t>
      </w:r>
      <w:proofErr w:type="gramEnd"/>
      <w:r w:rsidRPr="006D5389">
        <w:rPr>
          <w:rFonts w:ascii="var(--font-din)" w:eastAsia="Times New Roman" w:hAnsi="var(--font-din)" w:cs="Times New Roman"/>
          <w:color w:val="40424E"/>
          <w:sz w:val="27"/>
          <w:szCs w:val="27"/>
        </w:rPr>
        <w:t xml:space="preserve"> program. Create a .java file which returns a Connection object.</w:t>
      </w:r>
    </w:p>
    <w:tbl>
      <w:tblPr>
        <w:tblW w:w="9138" w:type="dxa"/>
        <w:tblInd w:w="752" w:type="dxa"/>
        <w:tblCellMar>
          <w:left w:w="0" w:type="dxa"/>
          <w:right w:w="0" w:type="dxa"/>
        </w:tblCellMar>
        <w:tblLook w:val="04A0"/>
      </w:tblPr>
      <w:tblGrid>
        <w:gridCol w:w="9138"/>
      </w:tblGrid>
      <w:tr w:rsidR="006D5389" w:rsidRPr="006D5389" w:rsidTr="006D5389">
        <w:tc>
          <w:tcPr>
            <w:tcW w:w="9172" w:type="dxa"/>
            <w:tcMar>
              <w:top w:w="219" w:type="dxa"/>
              <w:left w:w="157" w:type="dxa"/>
              <w:bottom w:w="219" w:type="dxa"/>
              <w:right w:w="157" w:type="dxa"/>
            </w:tcMar>
            <w:vAlign w:val="center"/>
            <w:hideMark/>
          </w:tcPr>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lastRenderedPageBreak/>
              <w:t>import</w:t>
            </w:r>
            <w:r w:rsidRPr="006D5389">
              <w:rPr>
                <w:rFonts w:ascii="Times New Roman" w:eastAsia="Times New Roman" w:hAnsi="Times New Roman" w:cs="Times New Roman"/>
                <w:sz w:val="25"/>
                <w:szCs w:val="25"/>
              </w:rPr>
              <w:t xml:space="preserve"> </w:t>
            </w:r>
            <w:proofErr w:type="spellStart"/>
            <w:r w:rsidRPr="006D5389">
              <w:rPr>
                <w:rFonts w:ascii="Courier New" w:eastAsia="Times New Roman" w:hAnsi="Courier New" w:cs="Courier New"/>
                <w:sz w:val="20"/>
              </w:rPr>
              <w:t>java.sql.Connection</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import</w:t>
            </w:r>
            <w:r w:rsidRPr="006D5389">
              <w:rPr>
                <w:rFonts w:ascii="Times New Roman" w:eastAsia="Times New Roman" w:hAnsi="Times New Roman" w:cs="Times New Roman"/>
                <w:sz w:val="25"/>
                <w:szCs w:val="25"/>
              </w:rPr>
              <w:t xml:space="preserve"> </w:t>
            </w:r>
            <w:proofErr w:type="spellStart"/>
            <w:r w:rsidRPr="006D5389">
              <w:rPr>
                <w:rFonts w:ascii="Courier New" w:eastAsia="Times New Roman" w:hAnsi="Courier New" w:cs="Courier New"/>
                <w:sz w:val="20"/>
              </w:rPr>
              <w:t>java.sql.DriverManager</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import</w:t>
            </w:r>
            <w:r w:rsidRPr="006D5389">
              <w:rPr>
                <w:rFonts w:ascii="Times New Roman" w:eastAsia="Times New Roman" w:hAnsi="Times New Roman" w:cs="Times New Roman"/>
                <w:sz w:val="25"/>
                <w:szCs w:val="25"/>
              </w:rPr>
              <w:t xml:space="preserve"> </w:t>
            </w:r>
            <w:proofErr w:type="spellStart"/>
            <w:r w:rsidRPr="006D5389">
              <w:rPr>
                <w:rFonts w:ascii="Courier New" w:eastAsia="Times New Roman" w:hAnsi="Courier New" w:cs="Courier New"/>
                <w:sz w:val="20"/>
              </w:rPr>
              <w:t>java.sql.SQLException</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r w:rsidRPr="006D5389">
              <w:rPr>
                <w:rFonts w:ascii="Times New Roman" w:eastAsia="Times New Roman" w:hAnsi="Times New Roman" w:cs="Times New Roman"/>
                <w:sz w:val="25"/>
                <w:szCs w:val="25"/>
              </w:rPr>
              <w:t>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This class can be used to initialize the database connection</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public</w:t>
            </w:r>
            <w:r w:rsidRPr="006D5389">
              <w:rPr>
                <w:rFonts w:ascii="Times New Roman" w:eastAsia="Times New Roman" w:hAnsi="Times New Roman" w:cs="Times New Roman"/>
                <w:sz w:val="25"/>
                <w:szCs w:val="25"/>
              </w:rPr>
              <w:t xml:space="preserve"> </w:t>
            </w:r>
            <w:r w:rsidRPr="006D5389">
              <w:rPr>
                <w:rFonts w:ascii="Courier New" w:eastAsia="Times New Roman" w:hAnsi="Courier New" w:cs="Courier New"/>
                <w:sz w:val="20"/>
              </w:rPr>
              <w:t>class</w:t>
            </w:r>
            <w:r w:rsidRPr="006D5389">
              <w:rPr>
                <w:rFonts w:ascii="Times New Roman" w:eastAsia="Times New Roman" w:hAnsi="Times New Roman" w:cs="Times New Roman"/>
                <w:sz w:val="25"/>
                <w:szCs w:val="25"/>
              </w:rPr>
              <w:t xml:space="preserve"> </w:t>
            </w:r>
            <w:proofErr w:type="spellStart"/>
            <w:r w:rsidRPr="006D5389">
              <w:rPr>
                <w:rFonts w:ascii="Courier New" w:eastAsia="Times New Roman" w:hAnsi="Courier New" w:cs="Courier New"/>
                <w:sz w:val="20"/>
              </w:rPr>
              <w:t>DatabaseConnection</w:t>
            </w:r>
            <w:proofErr w:type="spellEnd"/>
            <w:r w:rsidRPr="006D5389">
              <w:rPr>
                <w:rFonts w:ascii="Courier New" w:eastAsia="Times New Roman" w:hAnsi="Courier New" w:cs="Courier New"/>
                <w:sz w:val="20"/>
              </w:rPr>
              <w:t xml:space="preserve">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protected</w:t>
            </w:r>
            <w:r w:rsidRPr="006D5389">
              <w:rPr>
                <w:rFonts w:ascii="Times New Roman" w:eastAsia="Times New Roman" w:hAnsi="Times New Roman" w:cs="Times New Roman"/>
                <w:sz w:val="25"/>
                <w:szCs w:val="25"/>
              </w:rPr>
              <w:t xml:space="preserve"> </w:t>
            </w:r>
            <w:r w:rsidRPr="006D5389">
              <w:rPr>
                <w:rFonts w:ascii="Courier New" w:eastAsia="Times New Roman" w:hAnsi="Courier New" w:cs="Courier New"/>
                <w:sz w:val="20"/>
              </w:rPr>
              <w:t>static</w:t>
            </w:r>
            <w:r w:rsidRPr="006D5389">
              <w:rPr>
                <w:rFonts w:ascii="Times New Roman" w:eastAsia="Times New Roman" w:hAnsi="Times New Roman" w:cs="Times New Roman"/>
                <w:sz w:val="25"/>
                <w:szCs w:val="25"/>
              </w:rPr>
              <w:t xml:space="preserve"> </w:t>
            </w:r>
            <w:r w:rsidRPr="006D5389">
              <w:rPr>
                <w:rFonts w:ascii="Courier New" w:eastAsia="Times New Roman" w:hAnsi="Courier New" w:cs="Courier New"/>
                <w:sz w:val="20"/>
              </w:rPr>
              <w:t xml:space="preserve">Connection </w:t>
            </w:r>
            <w:proofErr w:type="spellStart"/>
            <w:r w:rsidRPr="006D5389">
              <w:rPr>
                <w:rFonts w:ascii="Courier New" w:eastAsia="Times New Roman" w:hAnsi="Courier New" w:cs="Courier New"/>
                <w:sz w:val="20"/>
              </w:rPr>
              <w:t>initializeDatabase</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throws</w:t>
            </w:r>
            <w:r w:rsidRPr="006D5389">
              <w:rPr>
                <w:rFonts w:ascii="Times New Roman" w:eastAsia="Times New Roman" w:hAnsi="Times New Roman" w:cs="Times New Roman"/>
                <w:sz w:val="25"/>
                <w:szCs w:val="25"/>
              </w:rPr>
              <w:t xml:space="preserve"> </w:t>
            </w:r>
            <w:proofErr w:type="spellStart"/>
            <w:r w:rsidRPr="006D5389">
              <w:rPr>
                <w:rFonts w:ascii="Courier New" w:eastAsia="Times New Roman" w:hAnsi="Courier New" w:cs="Courier New"/>
                <w:sz w:val="20"/>
              </w:rPr>
              <w:t>SQLException</w:t>
            </w:r>
            <w:proofErr w:type="spellEnd"/>
            <w:r w:rsidRPr="006D5389">
              <w:rPr>
                <w:rFonts w:ascii="Courier New" w:eastAsia="Times New Roman" w:hAnsi="Courier New" w:cs="Courier New"/>
                <w:sz w:val="20"/>
              </w:rPr>
              <w:t xml:space="preserve">, </w:t>
            </w:r>
            <w:proofErr w:type="spellStart"/>
            <w:r w:rsidRPr="006D5389">
              <w:rPr>
                <w:rFonts w:ascii="Courier New" w:eastAsia="Times New Roman" w:hAnsi="Courier New" w:cs="Courier New"/>
                <w:sz w:val="20"/>
              </w:rPr>
              <w:t>ClassNotFoundException</w:t>
            </w:r>
            <w:proofErr w:type="spellEnd"/>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 Initialize all the information regarding</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 Database Connection</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xml:space="preserve">        String </w:t>
            </w:r>
            <w:proofErr w:type="spellStart"/>
            <w:r w:rsidRPr="006D5389">
              <w:rPr>
                <w:rFonts w:ascii="Courier New" w:eastAsia="Times New Roman" w:hAnsi="Courier New" w:cs="Courier New"/>
                <w:sz w:val="20"/>
              </w:rPr>
              <w:t>dbDriver</w:t>
            </w:r>
            <w:proofErr w:type="spellEnd"/>
            <w:r w:rsidRPr="006D5389">
              <w:rPr>
                <w:rFonts w:ascii="Courier New" w:eastAsia="Times New Roman" w:hAnsi="Courier New" w:cs="Courier New"/>
                <w:sz w:val="20"/>
              </w:rPr>
              <w:t xml:space="preserve"> = "</w:t>
            </w:r>
            <w:proofErr w:type="spellStart"/>
            <w:r w:rsidRPr="006D5389">
              <w:rPr>
                <w:rFonts w:ascii="Courier New" w:eastAsia="Times New Roman" w:hAnsi="Courier New" w:cs="Courier New"/>
                <w:sz w:val="20"/>
              </w:rPr>
              <w:t>com.mysql.jdbc.Driver</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xml:space="preserve">        String </w:t>
            </w:r>
            <w:proofErr w:type="spellStart"/>
            <w:r w:rsidRPr="006D5389">
              <w:rPr>
                <w:rFonts w:ascii="Courier New" w:eastAsia="Times New Roman" w:hAnsi="Courier New" w:cs="Courier New"/>
                <w:sz w:val="20"/>
              </w:rPr>
              <w:t>dbURL</w:t>
            </w:r>
            <w:proofErr w:type="spellEnd"/>
            <w:r w:rsidRPr="006D5389">
              <w:rPr>
                <w:rFonts w:ascii="Courier New" w:eastAsia="Times New Roman" w:hAnsi="Courier New" w:cs="Courier New"/>
                <w:sz w:val="20"/>
              </w:rPr>
              <w:t xml:space="preserve"> = "</w:t>
            </w:r>
            <w:proofErr w:type="spellStart"/>
            <w:r w:rsidRPr="006D5389">
              <w:rPr>
                <w:rFonts w:ascii="Courier New" w:eastAsia="Times New Roman" w:hAnsi="Courier New" w:cs="Courier New"/>
                <w:sz w:val="20"/>
              </w:rPr>
              <w:t>jdbc:</w:t>
            </w:r>
            <w:hyperlink r:id="rId8" w:history="1">
              <w:r w:rsidRPr="006D5389">
                <w:rPr>
                  <w:rFonts w:ascii="Courier New" w:eastAsia="Times New Roman" w:hAnsi="Courier New" w:cs="Courier New"/>
                  <w:color w:val="0000FF"/>
                  <w:sz w:val="20"/>
                  <w:u w:val="single"/>
                </w:rPr>
                <w:t>mysql</w:t>
              </w:r>
              <w:proofErr w:type="spellEnd"/>
              <w:r w:rsidRPr="006D5389">
                <w:rPr>
                  <w:rFonts w:ascii="Courier New" w:eastAsia="Times New Roman" w:hAnsi="Courier New" w:cs="Courier New"/>
                  <w:color w:val="0000FF"/>
                  <w:sz w:val="20"/>
                  <w:u w:val="single"/>
                </w:rPr>
                <w:t>://</w:t>
              </w:r>
            </w:hyperlink>
            <w:r w:rsidRPr="006D5389">
              <w:rPr>
                <w:rFonts w:ascii="Courier New" w:eastAsia="Times New Roman" w:hAnsi="Courier New" w:cs="Courier New"/>
                <w:sz w:val="20"/>
              </w:rPr>
              <w:t xml:space="preserve"> localhost:3306/";</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 Database name to access</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xml:space="preserve">        String </w:t>
            </w:r>
            <w:proofErr w:type="spellStart"/>
            <w:r w:rsidRPr="006D5389">
              <w:rPr>
                <w:rFonts w:ascii="Courier New" w:eastAsia="Times New Roman" w:hAnsi="Courier New" w:cs="Courier New"/>
                <w:sz w:val="20"/>
              </w:rPr>
              <w:t>dbName</w:t>
            </w:r>
            <w:proofErr w:type="spellEnd"/>
            <w:r w:rsidRPr="006D5389">
              <w:rPr>
                <w:rFonts w:ascii="Courier New" w:eastAsia="Times New Roman" w:hAnsi="Courier New" w:cs="Courier New"/>
                <w:sz w:val="20"/>
              </w:rPr>
              <w:t xml:space="preserve"> = "</w:t>
            </w:r>
            <w:proofErr w:type="spellStart"/>
            <w:r w:rsidRPr="006D5389">
              <w:rPr>
                <w:rFonts w:ascii="Courier New" w:eastAsia="Times New Roman" w:hAnsi="Courier New" w:cs="Courier New"/>
                <w:sz w:val="20"/>
              </w:rPr>
              <w:t>demoprj</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xml:space="preserve">        String </w:t>
            </w:r>
            <w:proofErr w:type="spellStart"/>
            <w:r w:rsidRPr="006D5389">
              <w:rPr>
                <w:rFonts w:ascii="Courier New" w:eastAsia="Times New Roman" w:hAnsi="Courier New" w:cs="Courier New"/>
                <w:sz w:val="20"/>
              </w:rPr>
              <w:t>dbUsername</w:t>
            </w:r>
            <w:proofErr w:type="spellEnd"/>
            <w:r w:rsidRPr="006D5389">
              <w:rPr>
                <w:rFonts w:ascii="Courier New" w:eastAsia="Times New Roman" w:hAnsi="Courier New" w:cs="Courier New"/>
                <w:sz w:val="20"/>
              </w:rPr>
              <w:t xml:space="preserve"> = "root";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xml:space="preserve">        String </w:t>
            </w:r>
            <w:proofErr w:type="spellStart"/>
            <w:r w:rsidRPr="006D5389">
              <w:rPr>
                <w:rFonts w:ascii="Courier New" w:eastAsia="Times New Roman" w:hAnsi="Courier New" w:cs="Courier New"/>
                <w:sz w:val="20"/>
              </w:rPr>
              <w:t>dbPassword</w:t>
            </w:r>
            <w:proofErr w:type="spellEnd"/>
            <w:r w:rsidRPr="006D5389">
              <w:rPr>
                <w:rFonts w:ascii="Courier New" w:eastAsia="Times New Roman" w:hAnsi="Courier New" w:cs="Courier New"/>
                <w:sz w:val="20"/>
              </w:rPr>
              <w:t xml:space="preserve"> = "root";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r w:rsidRPr="006D5389">
              <w:rPr>
                <w:rFonts w:ascii="Times New Roman" w:eastAsia="Times New Roman" w:hAnsi="Times New Roman" w:cs="Times New Roman"/>
                <w:sz w:val="25"/>
                <w:szCs w:val="25"/>
              </w:rPr>
              <w:t>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proofErr w:type="spellStart"/>
            <w:r w:rsidRPr="006D5389">
              <w:rPr>
                <w:rFonts w:ascii="Courier New" w:eastAsia="Times New Roman" w:hAnsi="Courier New" w:cs="Courier New"/>
                <w:sz w:val="20"/>
              </w:rPr>
              <w:t>Class.forName</w:t>
            </w:r>
            <w:proofErr w:type="spellEnd"/>
            <w:r w:rsidRPr="006D5389">
              <w:rPr>
                <w:rFonts w:ascii="Courier New" w:eastAsia="Times New Roman" w:hAnsi="Courier New" w:cs="Courier New"/>
                <w:sz w:val="20"/>
              </w:rPr>
              <w:t>(</w:t>
            </w:r>
            <w:proofErr w:type="spellStart"/>
            <w:r w:rsidRPr="006D5389">
              <w:rPr>
                <w:rFonts w:ascii="Courier New" w:eastAsia="Times New Roman" w:hAnsi="Courier New" w:cs="Courier New"/>
                <w:sz w:val="20"/>
              </w:rPr>
              <w:t>dbDriver</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lastRenderedPageBreak/>
              <w:t xml:space="preserve">        Connection con = </w:t>
            </w:r>
            <w:proofErr w:type="spellStart"/>
            <w:r w:rsidRPr="006D5389">
              <w:rPr>
                <w:rFonts w:ascii="Courier New" w:eastAsia="Times New Roman" w:hAnsi="Courier New" w:cs="Courier New"/>
                <w:sz w:val="20"/>
              </w:rPr>
              <w:t>DriverManager.getConnection</w:t>
            </w:r>
            <w:proofErr w:type="spellEnd"/>
            <w:r w:rsidRPr="006D5389">
              <w:rPr>
                <w:rFonts w:ascii="Courier New" w:eastAsia="Times New Roman" w:hAnsi="Courier New" w:cs="Courier New"/>
                <w:sz w:val="20"/>
              </w:rPr>
              <w:t>(</w:t>
            </w:r>
            <w:proofErr w:type="spellStart"/>
            <w:r w:rsidRPr="006D5389">
              <w:rPr>
                <w:rFonts w:ascii="Courier New" w:eastAsia="Times New Roman" w:hAnsi="Courier New" w:cs="Courier New"/>
                <w:sz w:val="20"/>
              </w:rPr>
              <w:t>dbURL</w:t>
            </w:r>
            <w:proofErr w:type="spellEnd"/>
            <w:r w:rsidRPr="006D5389">
              <w:rPr>
                <w:rFonts w:ascii="Courier New" w:eastAsia="Times New Roman" w:hAnsi="Courier New" w:cs="Courier New"/>
                <w:sz w:val="20"/>
              </w:rPr>
              <w:t xml:space="preserve"> + </w:t>
            </w:r>
            <w:proofErr w:type="spellStart"/>
            <w:r w:rsidRPr="006D5389">
              <w:rPr>
                <w:rFonts w:ascii="Courier New" w:eastAsia="Times New Roman" w:hAnsi="Courier New" w:cs="Courier New"/>
                <w:sz w:val="20"/>
              </w:rPr>
              <w:t>dbName</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dbUsername,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dbPassword);</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return</w:t>
            </w:r>
            <w:r w:rsidRPr="006D5389">
              <w:rPr>
                <w:rFonts w:ascii="Times New Roman" w:eastAsia="Times New Roman" w:hAnsi="Times New Roman" w:cs="Times New Roman"/>
                <w:sz w:val="25"/>
                <w:szCs w:val="25"/>
              </w:rPr>
              <w:t xml:space="preserve"> </w:t>
            </w:r>
            <w:r w:rsidRPr="006D5389">
              <w:rPr>
                <w:rFonts w:ascii="Courier New" w:eastAsia="Times New Roman" w:hAnsi="Courier New" w:cs="Courier New"/>
                <w:sz w:val="20"/>
              </w:rPr>
              <w:t>con;</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w:t>
            </w:r>
          </w:p>
        </w:tc>
      </w:tr>
    </w:tbl>
    <w:p w:rsidR="006D5389" w:rsidRPr="006D5389" w:rsidRDefault="006D5389" w:rsidP="006D5389">
      <w:pPr>
        <w:numPr>
          <w:ilvl w:val="1"/>
          <w:numId w:val="2"/>
        </w:numPr>
        <w:shd w:val="clear" w:color="auto" w:fill="FFFFFF"/>
        <w:spacing w:after="0" w:line="240" w:lineRule="auto"/>
        <w:ind w:left="752"/>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b/>
          <w:bCs/>
          <w:color w:val="40424E"/>
          <w:sz w:val="27"/>
          <w:szCs w:val="27"/>
          <w:bdr w:val="none" w:sz="0" w:space="0" w:color="auto" w:frame="1"/>
        </w:rPr>
        <w:lastRenderedPageBreak/>
        <w:t xml:space="preserve">Step 4: To use this class method, create an object in Java </w:t>
      </w:r>
      <w:proofErr w:type="spellStart"/>
      <w:r w:rsidRPr="006D5389">
        <w:rPr>
          <w:rFonts w:ascii="var(--font-din)" w:eastAsia="Times New Roman" w:hAnsi="var(--font-din)" w:cs="Times New Roman"/>
          <w:b/>
          <w:bCs/>
          <w:color w:val="40424E"/>
          <w:sz w:val="27"/>
          <w:szCs w:val="27"/>
          <w:bdr w:val="none" w:sz="0" w:space="0" w:color="auto" w:frame="1"/>
        </w:rPr>
        <w:t>Servlet</w:t>
      </w:r>
      <w:proofErr w:type="spellEnd"/>
      <w:r w:rsidRPr="006D5389">
        <w:rPr>
          <w:rFonts w:ascii="var(--font-din)" w:eastAsia="Times New Roman" w:hAnsi="var(--font-din)" w:cs="Times New Roman"/>
          <w:b/>
          <w:bCs/>
          <w:color w:val="40424E"/>
          <w:sz w:val="27"/>
          <w:szCs w:val="27"/>
          <w:bdr w:val="none" w:sz="0" w:space="0" w:color="auto" w:frame="1"/>
        </w:rPr>
        <w:t xml:space="preserve"> program</w:t>
      </w:r>
    </w:p>
    <w:p w:rsidR="006D5389" w:rsidRPr="006D5389" w:rsidRDefault="006D5389" w:rsidP="006D5389">
      <w:pPr>
        <w:shd w:val="clear" w:color="auto" w:fill="FFFFFF"/>
        <w:spacing w:after="0" w:line="240" w:lineRule="auto"/>
        <w:ind w:left="752"/>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color w:val="40424E"/>
          <w:sz w:val="27"/>
          <w:szCs w:val="27"/>
        </w:rPr>
        <w:t xml:space="preserve">Below program shows </w:t>
      </w:r>
      <w:proofErr w:type="spellStart"/>
      <w:r w:rsidRPr="006D5389">
        <w:rPr>
          <w:rFonts w:ascii="var(--font-din)" w:eastAsia="Times New Roman" w:hAnsi="var(--font-din)" w:cs="Times New Roman"/>
          <w:color w:val="40424E"/>
          <w:sz w:val="27"/>
          <w:szCs w:val="27"/>
        </w:rPr>
        <w:t>Servlet</w:t>
      </w:r>
      <w:proofErr w:type="spellEnd"/>
      <w:r w:rsidRPr="006D5389">
        <w:rPr>
          <w:rFonts w:ascii="var(--font-din)" w:eastAsia="Times New Roman" w:hAnsi="var(--font-din)" w:cs="Times New Roman"/>
          <w:color w:val="40424E"/>
          <w:sz w:val="27"/>
          <w:szCs w:val="27"/>
        </w:rPr>
        <w:t xml:space="preserve"> Class which create a connection and insert the data in the </w:t>
      </w:r>
      <w:r w:rsidRPr="006D5389">
        <w:rPr>
          <w:rFonts w:ascii="Courier New" w:eastAsia="Times New Roman" w:hAnsi="Courier New" w:cs="Courier New"/>
          <w:b/>
          <w:bCs/>
          <w:color w:val="40424E"/>
          <w:sz w:val="23"/>
        </w:rPr>
        <w:t>demo</w:t>
      </w:r>
      <w:r w:rsidRPr="006D5389">
        <w:rPr>
          <w:rFonts w:ascii="var(--font-din)" w:eastAsia="Times New Roman" w:hAnsi="var(--font-din)" w:cs="Times New Roman"/>
          <w:color w:val="40424E"/>
          <w:sz w:val="27"/>
          <w:szCs w:val="27"/>
        </w:rPr>
        <w:t> table,</w:t>
      </w:r>
    </w:p>
    <w:tbl>
      <w:tblPr>
        <w:tblW w:w="9138" w:type="dxa"/>
        <w:tblInd w:w="752" w:type="dxa"/>
        <w:tblCellMar>
          <w:left w:w="0" w:type="dxa"/>
          <w:right w:w="0" w:type="dxa"/>
        </w:tblCellMar>
        <w:tblLook w:val="04A0"/>
      </w:tblPr>
      <w:tblGrid>
        <w:gridCol w:w="9138"/>
      </w:tblGrid>
      <w:tr w:rsidR="006D5389" w:rsidRPr="006D5389" w:rsidTr="006D5389">
        <w:tc>
          <w:tcPr>
            <w:tcW w:w="9423" w:type="dxa"/>
            <w:tcMar>
              <w:top w:w="219" w:type="dxa"/>
              <w:left w:w="157" w:type="dxa"/>
              <w:bottom w:w="219" w:type="dxa"/>
              <w:right w:w="157" w:type="dxa"/>
            </w:tcMar>
            <w:vAlign w:val="center"/>
            <w:hideMark/>
          </w:tcPr>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import</w:t>
            </w:r>
            <w:r w:rsidRPr="006D5389">
              <w:rPr>
                <w:rFonts w:ascii="Times New Roman" w:eastAsia="Times New Roman" w:hAnsi="Times New Roman" w:cs="Times New Roman"/>
                <w:sz w:val="25"/>
                <w:szCs w:val="25"/>
              </w:rPr>
              <w:t xml:space="preserve"> </w:t>
            </w:r>
            <w:proofErr w:type="spellStart"/>
            <w:r w:rsidRPr="006D5389">
              <w:rPr>
                <w:rFonts w:ascii="Courier New" w:eastAsia="Times New Roman" w:hAnsi="Courier New" w:cs="Courier New"/>
                <w:sz w:val="20"/>
              </w:rPr>
              <w:t>java.io.IOException</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import</w:t>
            </w:r>
            <w:r w:rsidRPr="006D5389">
              <w:rPr>
                <w:rFonts w:ascii="Times New Roman" w:eastAsia="Times New Roman" w:hAnsi="Times New Roman" w:cs="Times New Roman"/>
                <w:sz w:val="25"/>
                <w:szCs w:val="25"/>
              </w:rPr>
              <w:t xml:space="preserve"> </w:t>
            </w:r>
            <w:proofErr w:type="spellStart"/>
            <w:r w:rsidRPr="006D5389">
              <w:rPr>
                <w:rFonts w:ascii="Courier New" w:eastAsia="Times New Roman" w:hAnsi="Courier New" w:cs="Courier New"/>
                <w:sz w:val="20"/>
              </w:rPr>
              <w:t>java.io.PrintWriter</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import</w:t>
            </w:r>
            <w:r w:rsidRPr="006D5389">
              <w:rPr>
                <w:rFonts w:ascii="Times New Roman" w:eastAsia="Times New Roman" w:hAnsi="Times New Roman" w:cs="Times New Roman"/>
                <w:sz w:val="25"/>
                <w:szCs w:val="25"/>
              </w:rPr>
              <w:t xml:space="preserve"> </w:t>
            </w:r>
            <w:proofErr w:type="spellStart"/>
            <w:r w:rsidRPr="006D5389">
              <w:rPr>
                <w:rFonts w:ascii="Courier New" w:eastAsia="Times New Roman" w:hAnsi="Courier New" w:cs="Courier New"/>
                <w:sz w:val="20"/>
              </w:rPr>
              <w:t>java.sql.Connection</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import</w:t>
            </w:r>
            <w:r w:rsidRPr="006D5389">
              <w:rPr>
                <w:rFonts w:ascii="Times New Roman" w:eastAsia="Times New Roman" w:hAnsi="Times New Roman" w:cs="Times New Roman"/>
                <w:sz w:val="25"/>
                <w:szCs w:val="25"/>
              </w:rPr>
              <w:t xml:space="preserve"> </w:t>
            </w:r>
            <w:proofErr w:type="spellStart"/>
            <w:r w:rsidRPr="006D5389">
              <w:rPr>
                <w:rFonts w:ascii="Courier New" w:eastAsia="Times New Roman" w:hAnsi="Courier New" w:cs="Courier New"/>
                <w:sz w:val="20"/>
              </w:rPr>
              <w:t>java.sql.PreparedStatement</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r w:rsidRPr="006D5389">
              <w:rPr>
                <w:rFonts w:ascii="Times New Roman" w:eastAsia="Times New Roman" w:hAnsi="Times New Roman" w:cs="Times New Roman"/>
                <w:sz w:val="25"/>
                <w:szCs w:val="25"/>
              </w:rPr>
              <w:t>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import</w:t>
            </w:r>
            <w:r w:rsidRPr="006D5389">
              <w:rPr>
                <w:rFonts w:ascii="Times New Roman" w:eastAsia="Times New Roman" w:hAnsi="Times New Roman" w:cs="Times New Roman"/>
                <w:sz w:val="25"/>
                <w:szCs w:val="25"/>
              </w:rPr>
              <w:t xml:space="preserve"> </w:t>
            </w:r>
            <w:proofErr w:type="spellStart"/>
            <w:r w:rsidRPr="006D5389">
              <w:rPr>
                <w:rFonts w:ascii="Courier New" w:eastAsia="Times New Roman" w:hAnsi="Courier New" w:cs="Courier New"/>
                <w:sz w:val="20"/>
              </w:rPr>
              <w:t>javax.servlet.ServletException</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import</w:t>
            </w:r>
            <w:r w:rsidRPr="006D5389">
              <w:rPr>
                <w:rFonts w:ascii="Times New Roman" w:eastAsia="Times New Roman" w:hAnsi="Times New Roman" w:cs="Times New Roman"/>
                <w:sz w:val="25"/>
                <w:szCs w:val="25"/>
              </w:rPr>
              <w:t xml:space="preserve"> </w:t>
            </w:r>
            <w:proofErr w:type="spellStart"/>
            <w:r w:rsidRPr="006D5389">
              <w:rPr>
                <w:rFonts w:ascii="Courier New" w:eastAsia="Times New Roman" w:hAnsi="Courier New" w:cs="Courier New"/>
                <w:sz w:val="20"/>
              </w:rPr>
              <w:t>javax.servlet.annotation.WebServlet</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import</w:t>
            </w:r>
            <w:r w:rsidRPr="006D5389">
              <w:rPr>
                <w:rFonts w:ascii="Times New Roman" w:eastAsia="Times New Roman" w:hAnsi="Times New Roman" w:cs="Times New Roman"/>
                <w:sz w:val="25"/>
                <w:szCs w:val="25"/>
              </w:rPr>
              <w:t xml:space="preserve"> </w:t>
            </w:r>
            <w:proofErr w:type="spellStart"/>
            <w:r w:rsidRPr="006D5389">
              <w:rPr>
                <w:rFonts w:ascii="Courier New" w:eastAsia="Times New Roman" w:hAnsi="Courier New" w:cs="Courier New"/>
                <w:sz w:val="20"/>
              </w:rPr>
              <w:t>javax.servlet.http.HttpServlet</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import</w:t>
            </w:r>
            <w:r w:rsidRPr="006D5389">
              <w:rPr>
                <w:rFonts w:ascii="Times New Roman" w:eastAsia="Times New Roman" w:hAnsi="Times New Roman" w:cs="Times New Roman"/>
                <w:sz w:val="25"/>
                <w:szCs w:val="25"/>
              </w:rPr>
              <w:t xml:space="preserve"> </w:t>
            </w:r>
            <w:proofErr w:type="spellStart"/>
            <w:r w:rsidRPr="006D5389">
              <w:rPr>
                <w:rFonts w:ascii="Courier New" w:eastAsia="Times New Roman" w:hAnsi="Courier New" w:cs="Courier New"/>
                <w:sz w:val="20"/>
              </w:rPr>
              <w:t>javax.servlet.http.HttpServletRequest</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import</w:t>
            </w:r>
            <w:r w:rsidRPr="006D5389">
              <w:rPr>
                <w:rFonts w:ascii="Times New Roman" w:eastAsia="Times New Roman" w:hAnsi="Times New Roman" w:cs="Times New Roman"/>
                <w:sz w:val="25"/>
                <w:szCs w:val="25"/>
              </w:rPr>
              <w:t xml:space="preserve"> </w:t>
            </w:r>
            <w:proofErr w:type="spellStart"/>
            <w:r w:rsidRPr="006D5389">
              <w:rPr>
                <w:rFonts w:ascii="Courier New" w:eastAsia="Times New Roman" w:hAnsi="Courier New" w:cs="Courier New"/>
                <w:sz w:val="20"/>
              </w:rPr>
              <w:t>javax.servlet.http.HttpServletResponse</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r w:rsidRPr="006D5389">
              <w:rPr>
                <w:rFonts w:ascii="Times New Roman" w:eastAsia="Times New Roman" w:hAnsi="Times New Roman" w:cs="Times New Roman"/>
                <w:sz w:val="25"/>
                <w:szCs w:val="25"/>
              </w:rPr>
              <w:t>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lastRenderedPageBreak/>
              <w:t>// Import Database Connection Class file</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import</w:t>
            </w:r>
            <w:r w:rsidRPr="006D5389">
              <w:rPr>
                <w:rFonts w:ascii="Times New Roman" w:eastAsia="Times New Roman" w:hAnsi="Times New Roman" w:cs="Times New Roman"/>
                <w:sz w:val="25"/>
                <w:szCs w:val="25"/>
              </w:rPr>
              <w:t xml:space="preserve"> </w:t>
            </w:r>
            <w:proofErr w:type="spellStart"/>
            <w:r w:rsidRPr="006D5389">
              <w:rPr>
                <w:rFonts w:ascii="Courier New" w:eastAsia="Times New Roman" w:hAnsi="Courier New" w:cs="Courier New"/>
                <w:sz w:val="20"/>
              </w:rPr>
              <w:t>code.DatabaseConnection</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r w:rsidRPr="006D5389">
              <w:rPr>
                <w:rFonts w:ascii="Times New Roman" w:eastAsia="Times New Roman" w:hAnsi="Times New Roman" w:cs="Times New Roman"/>
                <w:sz w:val="25"/>
                <w:szCs w:val="25"/>
              </w:rPr>
              <w:t>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xml:space="preserve">// </w:t>
            </w:r>
            <w:proofErr w:type="spellStart"/>
            <w:r w:rsidRPr="006D5389">
              <w:rPr>
                <w:rFonts w:ascii="Courier New" w:eastAsia="Times New Roman" w:hAnsi="Courier New" w:cs="Courier New"/>
                <w:sz w:val="20"/>
              </w:rPr>
              <w:t>Servlet</w:t>
            </w:r>
            <w:proofErr w:type="spellEnd"/>
            <w:r w:rsidRPr="006D5389">
              <w:rPr>
                <w:rFonts w:ascii="Courier New" w:eastAsia="Times New Roman" w:hAnsi="Courier New" w:cs="Courier New"/>
                <w:sz w:val="20"/>
              </w:rPr>
              <w:t xml:space="preserve"> Name</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w:t>
            </w:r>
            <w:proofErr w:type="spellStart"/>
            <w:r w:rsidRPr="006D5389">
              <w:rPr>
                <w:rFonts w:ascii="Courier New" w:eastAsia="Times New Roman" w:hAnsi="Courier New" w:cs="Courier New"/>
                <w:sz w:val="20"/>
              </w:rPr>
              <w:t>WebServlet</w:t>
            </w:r>
            <w:proofErr w:type="spellEnd"/>
            <w:r w:rsidRPr="006D5389">
              <w:rPr>
                <w:rFonts w:ascii="Courier New" w:eastAsia="Times New Roman" w:hAnsi="Courier New" w:cs="Courier New"/>
                <w:sz w:val="20"/>
              </w:rPr>
              <w:t>("/</w:t>
            </w:r>
            <w:proofErr w:type="spellStart"/>
            <w:r w:rsidRPr="006D5389">
              <w:rPr>
                <w:rFonts w:ascii="Courier New" w:eastAsia="Times New Roman" w:hAnsi="Courier New" w:cs="Courier New"/>
                <w:sz w:val="20"/>
              </w:rPr>
              <w:t>InsertData</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public</w:t>
            </w:r>
            <w:r w:rsidRPr="006D5389">
              <w:rPr>
                <w:rFonts w:ascii="Times New Roman" w:eastAsia="Times New Roman" w:hAnsi="Times New Roman" w:cs="Times New Roman"/>
                <w:sz w:val="25"/>
                <w:szCs w:val="25"/>
              </w:rPr>
              <w:t xml:space="preserve"> </w:t>
            </w:r>
            <w:r w:rsidRPr="006D5389">
              <w:rPr>
                <w:rFonts w:ascii="Courier New" w:eastAsia="Times New Roman" w:hAnsi="Courier New" w:cs="Courier New"/>
                <w:sz w:val="20"/>
              </w:rPr>
              <w:t>class</w:t>
            </w:r>
            <w:r w:rsidRPr="006D5389">
              <w:rPr>
                <w:rFonts w:ascii="Times New Roman" w:eastAsia="Times New Roman" w:hAnsi="Times New Roman" w:cs="Times New Roman"/>
                <w:sz w:val="25"/>
                <w:szCs w:val="25"/>
              </w:rPr>
              <w:t xml:space="preserve"> </w:t>
            </w:r>
            <w:proofErr w:type="spellStart"/>
            <w:r w:rsidRPr="006D5389">
              <w:rPr>
                <w:rFonts w:ascii="Courier New" w:eastAsia="Times New Roman" w:hAnsi="Courier New" w:cs="Courier New"/>
                <w:sz w:val="20"/>
              </w:rPr>
              <w:t>InsertData</w:t>
            </w:r>
            <w:proofErr w:type="spellEnd"/>
            <w:r w:rsidRPr="006D5389">
              <w:rPr>
                <w:rFonts w:ascii="Courier New" w:eastAsia="Times New Roman" w:hAnsi="Courier New" w:cs="Courier New"/>
                <w:sz w:val="20"/>
              </w:rPr>
              <w:t xml:space="preserve"> extends</w:t>
            </w:r>
            <w:r w:rsidRPr="006D5389">
              <w:rPr>
                <w:rFonts w:ascii="Times New Roman" w:eastAsia="Times New Roman" w:hAnsi="Times New Roman" w:cs="Times New Roman"/>
                <w:sz w:val="25"/>
                <w:szCs w:val="25"/>
              </w:rPr>
              <w:t xml:space="preserve"> </w:t>
            </w:r>
            <w:proofErr w:type="spellStart"/>
            <w:r w:rsidRPr="006D5389">
              <w:rPr>
                <w:rFonts w:ascii="Courier New" w:eastAsia="Times New Roman" w:hAnsi="Courier New" w:cs="Courier New"/>
                <w:sz w:val="20"/>
              </w:rPr>
              <w:t>HttpServlet</w:t>
            </w:r>
            <w:proofErr w:type="spellEnd"/>
            <w:r w:rsidRPr="006D5389">
              <w:rPr>
                <w:rFonts w:ascii="Courier New" w:eastAsia="Times New Roman" w:hAnsi="Courier New" w:cs="Courier New"/>
                <w:sz w:val="20"/>
              </w:rPr>
              <w:t xml:space="preserve">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private</w:t>
            </w:r>
            <w:r w:rsidRPr="006D5389">
              <w:rPr>
                <w:rFonts w:ascii="Times New Roman" w:eastAsia="Times New Roman" w:hAnsi="Times New Roman" w:cs="Times New Roman"/>
                <w:sz w:val="25"/>
                <w:szCs w:val="25"/>
              </w:rPr>
              <w:t xml:space="preserve"> </w:t>
            </w:r>
            <w:r w:rsidRPr="006D5389">
              <w:rPr>
                <w:rFonts w:ascii="Courier New" w:eastAsia="Times New Roman" w:hAnsi="Courier New" w:cs="Courier New"/>
                <w:sz w:val="20"/>
              </w:rPr>
              <w:t>static</w:t>
            </w:r>
            <w:r w:rsidRPr="006D5389">
              <w:rPr>
                <w:rFonts w:ascii="Times New Roman" w:eastAsia="Times New Roman" w:hAnsi="Times New Roman" w:cs="Times New Roman"/>
                <w:sz w:val="25"/>
                <w:szCs w:val="25"/>
              </w:rPr>
              <w:t xml:space="preserve"> </w:t>
            </w:r>
            <w:r w:rsidRPr="006D5389">
              <w:rPr>
                <w:rFonts w:ascii="Courier New" w:eastAsia="Times New Roman" w:hAnsi="Courier New" w:cs="Courier New"/>
                <w:sz w:val="20"/>
              </w:rPr>
              <w:t>final</w:t>
            </w:r>
            <w:r w:rsidRPr="006D5389">
              <w:rPr>
                <w:rFonts w:ascii="Times New Roman" w:eastAsia="Times New Roman" w:hAnsi="Times New Roman" w:cs="Times New Roman"/>
                <w:sz w:val="25"/>
                <w:szCs w:val="25"/>
              </w:rPr>
              <w:t xml:space="preserve"> </w:t>
            </w:r>
            <w:r w:rsidRPr="006D5389">
              <w:rPr>
                <w:rFonts w:ascii="Courier New" w:eastAsia="Times New Roman" w:hAnsi="Courier New" w:cs="Courier New"/>
                <w:sz w:val="20"/>
              </w:rPr>
              <w:t>long</w:t>
            </w:r>
            <w:r w:rsidRPr="006D5389">
              <w:rPr>
                <w:rFonts w:ascii="Times New Roman" w:eastAsia="Times New Roman" w:hAnsi="Times New Roman" w:cs="Times New Roman"/>
                <w:sz w:val="25"/>
                <w:szCs w:val="25"/>
              </w:rPr>
              <w:t xml:space="preserve"> </w:t>
            </w:r>
            <w:proofErr w:type="spellStart"/>
            <w:r w:rsidRPr="006D5389">
              <w:rPr>
                <w:rFonts w:ascii="Courier New" w:eastAsia="Times New Roman" w:hAnsi="Courier New" w:cs="Courier New"/>
                <w:sz w:val="20"/>
              </w:rPr>
              <w:t>serialVersionUID</w:t>
            </w:r>
            <w:proofErr w:type="spellEnd"/>
            <w:r w:rsidRPr="006D5389">
              <w:rPr>
                <w:rFonts w:ascii="Courier New" w:eastAsia="Times New Roman" w:hAnsi="Courier New" w:cs="Courier New"/>
                <w:sz w:val="20"/>
              </w:rPr>
              <w:t xml:space="preserve"> = 1L;</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r w:rsidRPr="006D5389">
              <w:rPr>
                <w:rFonts w:ascii="Times New Roman" w:eastAsia="Times New Roman" w:hAnsi="Times New Roman" w:cs="Times New Roman"/>
                <w:sz w:val="25"/>
                <w:szCs w:val="25"/>
              </w:rPr>
              <w:t>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protected</w:t>
            </w:r>
            <w:r w:rsidRPr="006D5389">
              <w:rPr>
                <w:rFonts w:ascii="Times New Roman" w:eastAsia="Times New Roman" w:hAnsi="Times New Roman" w:cs="Times New Roman"/>
                <w:sz w:val="25"/>
                <w:szCs w:val="25"/>
              </w:rPr>
              <w:t xml:space="preserve"> </w:t>
            </w:r>
            <w:r w:rsidRPr="006D5389">
              <w:rPr>
                <w:rFonts w:ascii="Courier New" w:eastAsia="Times New Roman" w:hAnsi="Courier New" w:cs="Courier New"/>
                <w:sz w:val="20"/>
              </w:rPr>
              <w:t>void</w:t>
            </w:r>
            <w:r w:rsidRPr="006D5389">
              <w:rPr>
                <w:rFonts w:ascii="Times New Roman" w:eastAsia="Times New Roman" w:hAnsi="Times New Roman" w:cs="Times New Roman"/>
                <w:sz w:val="25"/>
                <w:szCs w:val="25"/>
              </w:rPr>
              <w:t xml:space="preserve"> </w:t>
            </w:r>
            <w:proofErr w:type="spellStart"/>
            <w:r w:rsidRPr="006D5389">
              <w:rPr>
                <w:rFonts w:ascii="Courier New" w:eastAsia="Times New Roman" w:hAnsi="Courier New" w:cs="Courier New"/>
                <w:sz w:val="20"/>
              </w:rPr>
              <w:t>doPost</w:t>
            </w:r>
            <w:proofErr w:type="spellEnd"/>
            <w:r w:rsidRPr="006D5389">
              <w:rPr>
                <w:rFonts w:ascii="Courier New" w:eastAsia="Times New Roman" w:hAnsi="Courier New" w:cs="Courier New"/>
                <w:sz w:val="20"/>
              </w:rPr>
              <w:t>(</w:t>
            </w:r>
            <w:proofErr w:type="spellStart"/>
            <w:r w:rsidRPr="006D5389">
              <w:rPr>
                <w:rFonts w:ascii="Courier New" w:eastAsia="Times New Roman" w:hAnsi="Courier New" w:cs="Courier New"/>
                <w:sz w:val="20"/>
              </w:rPr>
              <w:t>HttpServletRequest</w:t>
            </w:r>
            <w:proofErr w:type="spellEnd"/>
            <w:r w:rsidRPr="006D5389">
              <w:rPr>
                <w:rFonts w:ascii="Courier New" w:eastAsia="Times New Roman" w:hAnsi="Courier New" w:cs="Courier New"/>
                <w:sz w:val="20"/>
              </w:rPr>
              <w:t xml:space="preserve"> request, </w:t>
            </w:r>
          </w:p>
          <w:p w:rsidR="006D5389" w:rsidRPr="006D5389" w:rsidRDefault="006D5389" w:rsidP="006D5389">
            <w:pPr>
              <w:spacing w:before="391" w:after="391" w:line="240" w:lineRule="auto"/>
              <w:rPr>
                <w:rFonts w:ascii="Times New Roman" w:eastAsia="Times New Roman" w:hAnsi="Times New Roman" w:cs="Times New Roman"/>
                <w:sz w:val="25"/>
                <w:szCs w:val="25"/>
              </w:rPr>
            </w:pPr>
            <w:proofErr w:type="spellStart"/>
            <w:r w:rsidRPr="006D5389">
              <w:rPr>
                <w:rFonts w:ascii="Courier New" w:eastAsia="Times New Roman" w:hAnsi="Courier New" w:cs="Courier New"/>
                <w:sz w:val="20"/>
              </w:rPr>
              <w:t>HttpServletResponse</w:t>
            </w:r>
            <w:proofErr w:type="spellEnd"/>
            <w:r w:rsidRPr="006D5389">
              <w:rPr>
                <w:rFonts w:ascii="Courier New" w:eastAsia="Times New Roman" w:hAnsi="Courier New" w:cs="Courier New"/>
                <w:sz w:val="20"/>
              </w:rPr>
              <w:t xml:space="preserve"> response)</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throws</w:t>
            </w:r>
            <w:r w:rsidRPr="006D5389">
              <w:rPr>
                <w:rFonts w:ascii="Times New Roman" w:eastAsia="Times New Roman" w:hAnsi="Times New Roman" w:cs="Times New Roman"/>
                <w:sz w:val="25"/>
                <w:szCs w:val="25"/>
              </w:rPr>
              <w:t xml:space="preserve"> </w:t>
            </w:r>
            <w:proofErr w:type="spellStart"/>
            <w:r w:rsidRPr="006D5389">
              <w:rPr>
                <w:rFonts w:ascii="Courier New" w:eastAsia="Times New Roman" w:hAnsi="Courier New" w:cs="Courier New"/>
                <w:sz w:val="20"/>
              </w:rPr>
              <w:t>ServletException</w:t>
            </w:r>
            <w:proofErr w:type="spellEnd"/>
            <w:r w:rsidRPr="006D5389">
              <w:rPr>
                <w:rFonts w:ascii="Courier New" w:eastAsia="Times New Roman" w:hAnsi="Courier New" w:cs="Courier New"/>
                <w:sz w:val="20"/>
              </w:rPr>
              <w:t xml:space="preserve">, </w:t>
            </w:r>
            <w:proofErr w:type="spellStart"/>
            <w:r w:rsidRPr="006D5389">
              <w:rPr>
                <w:rFonts w:ascii="Courier New" w:eastAsia="Times New Roman" w:hAnsi="Courier New" w:cs="Courier New"/>
                <w:sz w:val="20"/>
              </w:rPr>
              <w:t>IOException</w:t>
            </w:r>
            <w:proofErr w:type="spellEnd"/>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try</w:t>
            </w:r>
            <w:r w:rsidRPr="006D5389">
              <w:rPr>
                <w:rFonts w:ascii="Times New Roman" w:eastAsia="Times New Roman" w:hAnsi="Times New Roman" w:cs="Times New Roman"/>
                <w:sz w:val="25"/>
                <w:szCs w:val="25"/>
              </w:rPr>
              <w:t xml:space="preserve"> </w:t>
            </w:r>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r w:rsidRPr="006D5389">
              <w:rPr>
                <w:rFonts w:ascii="Times New Roman" w:eastAsia="Times New Roman" w:hAnsi="Times New Roman" w:cs="Times New Roman"/>
                <w:sz w:val="25"/>
                <w:szCs w:val="25"/>
              </w:rPr>
              <w:t>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 Initialize the database</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xml:space="preserve">            Connection con = </w:t>
            </w:r>
            <w:proofErr w:type="spellStart"/>
            <w:r w:rsidRPr="006D5389">
              <w:rPr>
                <w:rFonts w:ascii="Courier New" w:eastAsia="Times New Roman" w:hAnsi="Courier New" w:cs="Courier New"/>
                <w:sz w:val="20"/>
              </w:rPr>
              <w:t>DatabaseConnection.initializeDatabase</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r w:rsidRPr="006D5389">
              <w:rPr>
                <w:rFonts w:ascii="Times New Roman" w:eastAsia="Times New Roman" w:hAnsi="Times New Roman" w:cs="Times New Roman"/>
                <w:sz w:val="25"/>
                <w:szCs w:val="25"/>
              </w:rPr>
              <w:t>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 Create a SQL query to insert data into demo table</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 demo table consists of two columns, so two '?' is used</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lastRenderedPageBreak/>
              <w:t>            </w:t>
            </w:r>
            <w:proofErr w:type="spellStart"/>
            <w:r w:rsidRPr="006D5389">
              <w:rPr>
                <w:rFonts w:ascii="Courier New" w:eastAsia="Times New Roman" w:hAnsi="Courier New" w:cs="Courier New"/>
                <w:sz w:val="20"/>
              </w:rPr>
              <w:t>PreparedStatement</w:t>
            </w:r>
            <w:proofErr w:type="spellEnd"/>
            <w:r w:rsidRPr="006D5389">
              <w:rPr>
                <w:rFonts w:ascii="Courier New" w:eastAsia="Times New Roman" w:hAnsi="Courier New" w:cs="Courier New"/>
                <w:sz w:val="20"/>
              </w:rPr>
              <w:t xml:space="preserve"> </w:t>
            </w:r>
            <w:proofErr w:type="spellStart"/>
            <w:r w:rsidRPr="006D5389">
              <w:rPr>
                <w:rFonts w:ascii="Courier New" w:eastAsia="Times New Roman" w:hAnsi="Courier New" w:cs="Courier New"/>
                <w:sz w:val="20"/>
              </w:rPr>
              <w:t>st</w:t>
            </w:r>
            <w:proofErr w:type="spellEnd"/>
            <w:r w:rsidRPr="006D5389">
              <w:rPr>
                <w:rFonts w:ascii="Courier New" w:eastAsia="Times New Roman" w:hAnsi="Courier New" w:cs="Courier New"/>
                <w:sz w:val="20"/>
              </w:rPr>
              <w:t xml:space="preserve"> = con</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proofErr w:type="spellStart"/>
            <w:proofErr w:type="gramStart"/>
            <w:r w:rsidRPr="006D5389">
              <w:rPr>
                <w:rFonts w:ascii="Courier New" w:eastAsia="Times New Roman" w:hAnsi="Courier New" w:cs="Courier New"/>
                <w:sz w:val="20"/>
              </w:rPr>
              <w:t>prepareStatement</w:t>
            </w:r>
            <w:proofErr w:type="spellEnd"/>
            <w:r w:rsidRPr="006D5389">
              <w:rPr>
                <w:rFonts w:ascii="Courier New" w:eastAsia="Times New Roman" w:hAnsi="Courier New" w:cs="Courier New"/>
                <w:sz w:val="20"/>
              </w:rPr>
              <w:t>(</w:t>
            </w:r>
            <w:proofErr w:type="gramEnd"/>
            <w:r w:rsidRPr="006D5389">
              <w:rPr>
                <w:rFonts w:ascii="Courier New" w:eastAsia="Times New Roman" w:hAnsi="Courier New" w:cs="Courier New"/>
                <w:sz w:val="20"/>
              </w:rPr>
              <w:t>"insert into demo values(?,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r w:rsidRPr="006D5389">
              <w:rPr>
                <w:rFonts w:ascii="Times New Roman" w:eastAsia="Times New Roman" w:hAnsi="Times New Roman" w:cs="Times New Roman"/>
                <w:sz w:val="25"/>
                <w:szCs w:val="25"/>
              </w:rPr>
              <w:t>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 For the first parameter,</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 get the data using request object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xml:space="preserve">            // sets the data to </w:t>
            </w:r>
            <w:proofErr w:type="spellStart"/>
            <w:r w:rsidRPr="006D5389">
              <w:rPr>
                <w:rFonts w:ascii="Courier New" w:eastAsia="Times New Roman" w:hAnsi="Courier New" w:cs="Courier New"/>
                <w:sz w:val="20"/>
              </w:rPr>
              <w:t>st</w:t>
            </w:r>
            <w:proofErr w:type="spellEnd"/>
            <w:r w:rsidRPr="006D5389">
              <w:rPr>
                <w:rFonts w:ascii="Courier New" w:eastAsia="Times New Roman" w:hAnsi="Courier New" w:cs="Courier New"/>
                <w:sz w:val="20"/>
              </w:rPr>
              <w:t xml:space="preserve"> pointer</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proofErr w:type="spellStart"/>
            <w:r w:rsidRPr="006D5389">
              <w:rPr>
                <w:rFonts w:ascii="Courier New" w:eastAsia="Times New Roman" w:hAnsi="Courier New" w:cs="Courier New"/>
                <w:sz w:val="20"/>
              </w:rPr>
              <w:t>st.setInt</w:t>
            </w:r>
            <w:proofErr w:type="spellEnd"/>
            <w:r w:rsidRPr="006D5389">
              <w:rPr>
                <w:rFonts w:ascii="Courier New" w:eastAsia="Times New Roman" w:hAnsi="Courier New" w:cs="Courier New"/>
                <w:sz w:val="20"/>
              </w:rPr>
              <w:t xml:space="preserve">(1, </w:t>
            </w:r>
            <w:proofErr w:type="spellStart"/>
            <w:r w:rsidRPr="006D5389">
              <w:rPr>
                <w:rFonts w:ascii="Courier New" w:eastAsia="Times New Roman" w:hAnsi="Courier New" w:cs="Courier New"/>
                <w:sz w:val="20"/>
              </w:rPr>
              <w:t>Integer.valueOf</w:t>
            </w:r>
            <w:proofErr w:type="spellEnd"/>
            <w:r w:rsidRPr="006D5389">
              <w:rPr>
                <w:rFonts w:ascii="Courier New" w:eastAsia="Times New Roman" w:hAnsi="Courier New" w:cs="Courier New"/>
                <w:sz w:val="20"/>
              </w:rPr>
              <w:t>(</w:t>
            </w:r>
            <w:proofErr w:type="spellStart"/>
            <w:r w:rsidRPr="006D5389">
              <w:rPr>
                <w:rFonts w:ascii="Courier New" w:eastAsia="Times New Roman" w:hAnsi="Courier New" w:cs="Courier New"/>
                <w:sz w:val="20"/>
              </w:rPr>
              <w:t>request.getParameter</w:t>
            </w:r>
            <w:proofErr w:type="spellEnd"/>
            <w:r w:rsidRPr="006D5389">
              <w:rPr>
                <w:rFonts w:ascii="Courier New" w:eastAsia="Times New Roman" w:hAnsi="Courier New" w:cs="Courier New"/>
                <w:sz w:val="20"/>
              </w:rPr>
              <w:t>("id")));</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r w:rsidRPr="006D5389">
              <w:rPr>
                <w:rFonts w:ascii="Times New Roman" w:eastAsia="Times New Roman" w:hAnsi="Times New Roman" w:cs="Times New Roman"/>
                <w:sz w:val="25"/>
                <w:szCs w:val="25"/>
              </w:rPr>
              <w:t>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 Same for second parameter</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proofErr w:type="spellStart"/>
            <w:r w:rsidRPr="006D5389">
              <w:rPr>
                <w:rFonts w:ascii="Courier New" w:eastAsia="Times New Roman" w:hAnsi="Courier New" w:cs="Courier New"/>
                <w:sz w:val="20"/>
              </w:rPr>
              <w:t>st.setString</w:t>
            </w:r>
            <w:proofErr w:type="spellEnd"/>
            <w:r w:rsidRPr="006D5389">
              <w:rPr>
                <w:rFonts w:ascii="Courier New" w:eastAsia="Times New Roman" w:hAnsi="Courier New" w:cs="Courier New"/>
                <w:sz w:val="20"/>
              </w:rPr>
              <w:t xml:space="preserve">(2, </w:t>
            </w:r>
            <w:proofErr w:type="spellStart"/>
            <w:r w:rsidRPr="006D5389">
              <w:rPr>
                <w:rFonts w:ascii="Courier New" w:eastAsia="Times New Roman" w:hAnsi="Courier New" w:cs="Courier New"/>
                <w:sz w:val="20"/>
              </w:rPr>
              <w:t>request.getParameter</w:t>
            </w:r>
            <w:proofErr w:type="spellEnd"/>
            <w:r w:rsidRPr="006D5389">
              <w:rPr>
                <w:rFonts w:ascii="Courier New" w:eastAsia="Times New Roman" w:hAnsi="Courier New" w:cs="Courier New"/>
                <w:sz w:val="20"/>
              </w:rPr>
              <w:t>("string"));</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r w:rsidRPr="006D5389">
              <w:rPr>
                <w:rFonts w:ascii="Times New Roman" w:eastAsia="Times New Roman" w:hAnsi="Times New Roman" w:cs="Times New Roman"/>
                <w:sz w:val="25"/>
                <w:szCs w:val="25"/>
              </w:rPr>
              <w:t>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xml:space="preserve">            // Execute the insert command using </w:t>
            </w:r>
            <w:proofErr w:type="spellStart"/>
            <w:r w:rsidRPr="006D5389">
              <w:rPr>
                <w:rFonts w:ascii="Courier New" w:eastAsia="Times New Roman" w:hAnsi="Courier New" w:cs="Courier New"/>
                <w:sz w:val="20"/>
              </w:rPr>
              <w:t>executeUpdate</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 to make changes in database</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proofErr w:type="spellStart"/>
            <w:r w:rsidRPr="006D5389">
              <w:rPr>
                <w:rFonts w:ascii="Courier New" w:eastAsia="Times New Roman" w:hAnsi="Courier New" w:cs="Courier New"/>
                <w:sz w:val="20"/>
              </w:rPr>
              <w:t>st.executeUpdate</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r w:rsidRPr="006D5389">
              <w:rPr>
                <w:rFonts w:ascii="Times New Roman" w:eastAsia="Times New Roman" w:hAnsi="Times New Roman" w:cs="Times New Roman"/>
                <w:sz w:val="25"/>
                <w:szCs w:val="25"/>
              </w:rPr>
              <w:t>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 Close all the connections</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proofErr w:type="spellStart"/>
            <w:r w:rsidRPr="006D5389">
              <w:rPr>
                <w:rFonts w:ascii="Courier New" w:eastAsia="Times New Roman" w:hAnsi="Courier New" w:cs="Courier New"/>
                <w:sz w:val="20"/>
              </w:rPr>
              <w:t>st.close</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proofErr w:type="spellStart"/>
            <w:r w:rsidRPr="006D5389">
              <w:rPr>
                <w:rFonts w:ascii="Courier New" w:eastAsia="Times New Roman" w:hAnsi="Courier New" w:cs="Courier New"/>
                <w:sz w:val="20"/>
              </w:rPr>
              <w:t>con.close</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r w:rsidRPr="006D5389">
              <w:rPr>
                <w:rFonts w:ascii="Times New Roman" w:eastAsia="Times New Roman" w:hAnsi="Times New Roman" w:cs="Times New Roman"/>
                <w:sz w:val="25"/>
                <w:szCs w:val="25"/>
              </w:rPr>
              <w:t>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lastRenderedPageBreak/>
              <w:t>            // Get a writer pointer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 to display the successful result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proofErr w:type="spellStart"/>
            <w:r w:rsidRPr="006D5389">
              <w:rPr>
                <w:rFonts w:ascii="Courier New" w:eastAsia="Times New Roman" w:hAnsi="Courier New" w:cs="Courier New"/>
                <w:sz w:val="20"/>
              </w:rPr>
              <w:t>PrintWriter</w:t>
            </w:r>
            <w:proofErr w:type="spellEnd"/>
            <w:r w:rsidRPr="006D5389">
              <w:rPr>
                <w:rFonts w:ascii="Courier New" w:eastAsia="Times New Roman" w:hAnsi="Courier New" w:cs="Courier New"/>
                <w:sz w:val="20"/>
              </w:rPr>
              <w:t xml:space="preserve"> out = </w:t>
            </w:r>
            <w:proofErr w:type="spellStart"/>
            <w:r w:rsidRPr="006D5389">
              <w:rPr>
                <w:rFonts w:ascii="Courier New" w:eastAsia="Times New Roman" w:hAnsi="Courier New" w:cs="Courier New"/>
                <w:sz w:val="20"/>
              </w:rPr>
              <w:t>response.getWriter</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proofErr w:type="spellStart"/>
            <w:r w:rsidRPr="006D5389">
              <w:rPr>
                <w:rFonts w:ascii="Courier New" w:eastAsia="Times New Roman" w:hAnsi="Courier New" w:cs="Courier New"/>
                <w:sz w:val="20"/>
              </w:rPr>
              <w:t>out.println</w:t>
            </w:r>
            <w:proofErr w:type="spellEnd"/>
            <w:r w:rsidRPr="006D5389">
              <w:rPr>
                <w:rFonts w:ascii="Courier New" w:eastAsia="Times New Roman" w:hAnsi="Courier New" w:cs="Courier New"/>
                <w:sz w:val="20"/>
              </w:rPr>
              <w:t>("&lt;html&gt;&lt;body&gt;&lt;b&gt;Successfully Inserted"</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 "&lt;/b&gt;&lt;/body&gt;&lt;/html&gt;");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catch</w:t>
            </w:r>
            <w:r w:rsidRPr="006D5389">
              <w:rPr>
                <w:rFonts w:ascii="Times New Roman" w:eastAsia="Times New Roman" w:hAnsi="Times New Roman" w:cs="Times New Roman"/>
                <w:sz w:val="25"/>
                <w:szCs w:val="25"/>
              </w:rPr>
              <w:t xml:space="preserve"> </w:t>
            </w:r>
            <w:r w:rsidRPr="006D5389">
              <w:rPr>
                <w:rFonts w:ascii="Courier New" w:eastAsia="Times New Roman" w:hAnsi="Courier New" w:cs="Courier New"/>
                <w:sz w:val="20"/>
              </w:rPr>
              <w:t>(Exception e)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proofErr w:type="spellStart"/>
            <w:r w:rsidRPr="006D5389">
              <w:rPr>
                <w:rFonts w:ascii="Courier New" w:eastAsia="Times New Roman" w:hAnsi="Courier New" w:cs="Courier New"/>
                <w:sz w:val="20"/>
              </w:rPr>
              <w:t>e.printStackTrace</w:t>
            </w:r>
            <w:proofErr w:type="spellEnd"/>
            <w:r w:rsidRPr="006D5389">
              <w:rPr>
                <w:rFonts w:ascii="Courier New" w:eastAsia="Times New Roman" w:hAnsi="Courier New" w:cs="Courier New"/>
                <w:sz w:val="20"/>
              </w:rPr>
              <w:t>();</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    }</w:t>
            </w:r>
          </w:p>
          <w:p w:rsidR="006D5389" w:rsidRPr="006D5389" w:rsidRDefault="006D5389" w:rsidP="006D5389">
            <w:pPr>
              <w:spacing w:before="391" w:after="391" w:line="240" w:lineRule="auto"/>
              <w:rPr>
                <w:rFonts w:ascii="Times New Roman" w:eastAsia="Times New Roman" w:hAnsi="Times New Roman" w:cs="Times New Roman"/>
                <w:sz w:val="25"/>
                <w:szCs w:val="25"/>
              </w:rPr>
            </w:pPr>
            <w:r w:rsidRPr="006D5389">
              <w:rPr>
                <w:rFonts w:ascii="Courier New" w:eastAsia="Times New Roman" w:hAnsi="Courier New" w:cs="Courier New"/>
                <w:sz w:val="20"/>
              </w:rPr>
              <w:t>}</w:t>
            </w:r>
          </w:p>
        </w:tc>
      </w:tr>
    </w:tbl>
    <w:p w:rsidR="006D5389" w:rsidRPr="006D5389" w:rsidRDefault="006D5389" w:rsidP="006D5389">
      <w:pPr>
        <w:numPr>
          <w:ilvl w:val="1"/>
          <w:numId w:val="2"/>
        </w:numPr>
        <w:shd w:val="clear" w:color="auto" w:fill="FFFFFF"/>
        <w:spacing w:after="0" w:line="240" w:lineRule="auto"/>
        <w:ind w:left="752"/>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b/>
          <w:bCs/>
          <w:color w:val="40424E"/>
          <w:sz w:val="27"/>
          <w:szCs w:val="27"/>
          <w:bdr w:val="none" w:sz="0" w:space="0" w:color="auto" w:frame="1"/>
        </w:rPr>
        <w:lastRenderedPageBreak/>
        <w:t>Step 5: Get the data from the HTML file</w:t>
      </w:r>
    </w:p>
    <w:p w:rsidR="006D5389" w:rsidRPr="006D5389" w:rsidRDefault="006D5389" w:rsidP="006D5389">
      <w:pPr>
        <w:shd w:val="clear" w:color="auto" w:fill="FFFFFF"/>
        <w:spacing w:after="0" w:line="240" w:lineRule="auto"/>
        <w:ind w:left="752"/>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color w:val="40424E"/>
          <w:sz w:val="27"/>
          <w:szCs w:val="27"/>
        </w:rPr>
        <w:t>To get the data from the HTML file, the request object is used which calls </w:t>
      </w:r>
      <w:proofErr w:type="spellStart"/>
      <w:r w:rsidRPr="006D5389">
        <w:rPr>
          <w:rFonts w:ascii="var(--font-din)" w:eastAsia="Times New Roman" w:hAnsi="var(--font-din)" w:cs="Times New Roman"/>
          <w:color w:val="40424E"/>
          <w:sz w:val="27"/>
          <w:szCs w:val="27"/>
        </w:rPr>
        <w:fldChar w:fldCharType="begin"/>
      </w:r>
      <w:r w:rsidRPr="006D5389">
        <w:rPr>
          <w:rFonts w:ascii="var(--font-din)" w:eastAsia="Times New Roman" w:hAnsi="var(--font-din)" w:cs="Times New Roman"/>
          <w:color w:val="40424E"/>
          <w:sz w:val="27"/>
          <w:szCs w:val="27"/>
        </w:rPr>
        <w:instrText xml:space="preserve"> HYPERLINK "https://www.geeksforgeeks.org/getparameter-passing-data-from-client-to-jsp/" </w:instrText>
      </w:r>
      <w:r w:rsidRPr="006D5389">
        <w:rPr>
          <w:rFonts w:ascii="var(--font-din)" w:eastAsia="Times New Roman" w:hAnsi="var(--font-din)" w:cs="Times New Roman"/>
          <w:color w:val="40424E"/>
          <w:sz w:val="27"/>
          <w:szCs w:val="27"/>
        </w:rPr>
        <w:fldChar w:fldCharType="separate"/>
      </w:r>
      <w:proofErr w:type="gramStart"/>
      <w:r w:rsidRPr="006D5389">
        <w:rPr>
          <w:rFonts w:ascii="var(--font-din)" w:eastAsia="Times New Roman" w:hAnsi="var(--font-din)" w:cs="Times New Roman"/>
          <w:color w:val="0000FF"/>
          <w:sz w:val="27"/>
          <w:u w:val="single"/>
        </w:rPr>
        <w:t>getParameter</w:t>
      </w:r>
      <w:proofErr w:type="spellEnd"/>
      <w:r w:rsidRPr="006D5389">
        <w:rPr>
          <w:rFonts w:ascii="var(--font-din)" w:eastAsia="Times New Roman" w:hAnsi="var(--font-din)" w:cs="Times New Roman"/>
          <w:color w:val="0000FF"/>
          <w:sz w:val="27"/>
          <w:u w:val="single"/>
        </w:rPr>
        <w:t>(</w:t>
      </w:r>
      <w:proofErr w:type="gramEnd"/>
      <w:r w:rsidRPr="006D5389">
        <w:rPr>
          <w:rFonts w:ascii="var(--font-din)" w:eastAsia="Times New Roman" w:hAnsi="var(--font-din)" w:cs="Times New Roman"/>
          <w:color w:val="0000FF"/>
          <w:sz w:val="27"/>
          <w:u w:val="single"/>
        </w:rPr>
        <w:t>)</w:t>
      </w:r>
      <w:r w:rsidRPr="006D5389">
        <w:rPr>
          <w:rFonts w:ascii="var(--font-din)" w:eastAsia="Times New Roman" w:hAnsi="var(--font-din)" w:cs="Times New Roman"/>
          <w:color w:val="40424E"/>
          <w:sz w:val="27"/>
          <w:szCs w:val="27"/>
        </w:rPr>
        <w:fldChar w:fldCharType="end"/>
      </w:r>
      <w:r w:rsidRPr="006D5389">
        <w:rPr>
          <w:rFonts w:ascii="var(--font-din)" w:eastAsia="Times New Roman" w:hAnsi="var(--font-din)" w:cs="Times New Roman"/>
          <w:color w:val="40424E"/>
          <w:sz w:val="27"/>
          <w:szCs w:val="27"/>
        </w:rPr>
        <w:t> Method to fetch the data from the channel. After successful insertion, the writer object is created to display a success message.</w:t>
      </w:r>
    </w:p>
    <w:p w:rsidR="006D5389" w:rsidRPr="006D5389" w:rsidRDefault="006D5389" w:rsidP="006D5389">
      <w:pPr>
        <w:shd w:val="clear" w:color="auto" w:fill="FFFFFF"/>
        <w:spacing w:after="157" w:line="240" w:lineRule="auto"/>
        <w:ind w:left="752"/>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color w:val="40424E"/>
          <w:sz w:val="27"/>
          <w:szCs w:val="27"/>
        </w:rPr>
        <w:t xml:space="preserve">After insertion operation from </w:t>
      </w:r>
      <w:proofErr w:type="spellStart"/>
      <w:r w:rsidRPr="006D5389">
        <w:rPr>
          <w:rFonts w:ascii="var(--font-din)" w:eastAsia="Times New Roman" w:hAnsi="var(--font-din)" w:cs="Times New Roman"/>
          <w:color w:val="40424E"/>
          <w:sz w:val="27"/>
          <w:szCs w:val="27"/>
        </w:rPr>
        <w:t>Servlet</w:t>
      </w:r>
      <w:proofErr w:type="spellEnd"/>
      <w:r w:rsidRPr="006D5389">
        <w:rPr>
          <w:rFonts w:ascii="var(--font-din)" w:eastAsia="Times New Roman" w:hAnsi="var(--font-din)" w:cs="Times New Roman"/>
          <w:color w:val="40424E"/>
          <w:sz w:val="27"/>
          <w:szCs w:val="27"/>
        </w:rPr>
        <w:t xml:space="preserve">, data will be reflected in </w:t>
      </w:r>
      <w:proofErr w:type="spellStart"/>
      <w:r w:rsidRPr="006D5389">
        <w:rPr>
          <w:rFonts w:ascii="var(--font-din)" w:eastAsia="Times New Roman" w:hAnsi="var(--font-din)" w:cs="Times New Roman"/>
          <w:color w:val="40424E"/>
          <w:sz w:val="27"/>
          <w:szCs w:val="27"/>
        </w:rPr>
        <w:t>MySQL</w:t>
      </w:r>
      <w:proofErr w:type="spellEnd"/>
      <w:r w:rsidRPr="006D5389">
        <w:rPr>
          <w:rFonts w:ascii="var(--font-din)" w:eastAsia="Times New Roman" w:hAnsi="var(--font-din)" w:cs="Times New Roman"/>
          <w:color w:val="40424E"/>
          <w:sz w:val="27"/>
          <w:szCs w:val="27"/>
        </w:rPr>
        <w:t xml:space="preserve"> Database</w:t>
      </w:r>
    </w:p>
    <w:p w:rsidR="006D5389" w:rsidRPr="006D5389" w:rsidRDefault="006D5389" w:rsidP="006D5389">
      <w:pPr>
        <w:shd w:val="clear" w:color="auto" w:fill="FFFFFF"/>
        <w:spacing w:after="0" w:line="240" w:lineRule="auto"/>
        <w:ind w:left="752"/>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b/>
          <w:bCs/>
          <w:color w:val="40424E"/>
          <w:sz w:val="27"/>
          <w:szCs w:val="27"/>
          <w:bdr w:val="none" w:sz="0" w:space="0" w:color="auto" w:frame="1"/>
        </w:rPr>
        <w:t>Output:</w:t>
      </w:r>
      <w:r w:rsidRPr="006D5389">
        <w:rPr>
          <w:rFonts w:ascii="var(--font-din)" w:eastAsia="Times New Roman" w:hAnsi="var(--font-din)" w:cs="Times New Roman"/>
          <w:color w:val="40424E"/>
          <w:sz w:val="27"/>
          <w:szCs w:val="27"/>
        </w:rPr>
        <w:br/>
      </w:r>
      <w:r>
        <w:rPr>
          <w:rFonts w:ascii="var(--font-din)" w:eastAsia="Times New Roman" w:hAnsi="var(--font-din)" w:cs="Times New Roman"/>
          <w:noProof/>
          <w:color w:val="40424E"/>
          <w:sz w:val="27"/>
          <w:szCs w:val="27"/>
        </w:rPr>
        <w:drawing>
          <wp:inline distT="0" distB="0" distL="0" distR="0">
            <wp:extent cx="4989195" cy="1371600"/>
            <wp:effectExtent l="19050" t="0" r="1905" b="0"/>
            <wp:docPr id="2" name="Picture 2" descr="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ccess"/>
                    <pic:cNvPicPr>
                      <a:picLocks noChangeAspect="1" noChangeArrowheads="1"/>
                    </pic:cNvPicPr>
                  </pic:nvPicPr>
                  <pic:blipFill>
                    <a:blip r:embed="rId9"/>
                    <a:srcRect/>
                    <a:stretch>
                      <a:fillRect/>
                    </a:stretch>
                  </pic:blipFill>
                  <pic:spPr bwMode="auto">
                    <a:xfrm>
                      <a:off x="0" y="0"/>
                      <a:ext cx="4989195" cy="1371600"/>
                    </a:xfrm>
                    <a:prstGeom prst="rect">
                      <a:avLst/>
                    </a:prstGeom>
                    <a:noFill/>
                    <a:ln w="9525">
                      <a:noFill/>
                      <a:miter lim="800000"/>
                      <a:headEnd/>
                      <a:tailEnd/>
                    </a:ln>
                  </pic:spPr>
                </pic:pic>
              </a:graphicData>
            </a:graphic>
          </wp:inline>
        </w:drawing>
      </w:r>
    </w:p>
    <w:p w:rsidR="006D5389" w:rsidRPr="006D5389" w:rsidRDefault="006D5389" w:rsidP="006D5389">
      <w:pPr>
        <w:shd w:val="clear" w:color="auto" w:fill="FFFFFF"/>
        <w:spacing w:after="0" w:line="240" w:lineRule="auto"/>
        <w:ind w:left="752"/>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b/>
          <w:bCs/>
          <w:color w:val="40424E"/>
          <w:sz w:val="27"/>
          <w:szCs w:val="27"/>
          <w:bdr w:val="none" w:sz="0" w:space="0" w:color="auto" w:frame="1"/>
        </w:rPr>
        <w:t xml:space="preserve">Result in </w:t>
      </w:r>
      <w:proofErr w:type="spellStart"/>
      <w:r w:rsidRPr="006D5389">
        <w:rPr>
          <w:rFonts w:ascii="var(--font-din)" w:eastAsia="Times New Roman" w:hAnsi="var(--font-din)" w:cs="Times New Roman"/>
          <w:b/>
          <w:bCs/>
          <w:color w:val="40424E"/>
          <w:sz w:val="27"/>
          <w:szCs w:val="27"/>
          <w:bdr w:val="none" w:sz="0" w:space="0" w:color="auto" w:frame="1"/>
        </w:rPr>
        <w:t>MySQL</w:t>
      </w:r>
      <w:proofErr w:type="spellEnd"/>
      <w:r w:rsidRPr="006D5389">
        <w:rPr>
          <w:rFonts w:ascii="var(--font-din)" w:eastAsia="Times New Roman" w:hAnsi="var(--font-din)" w:cs="Times New Roman"/>
          <w:b/>
          <w:bCs/>
          <w:color w:val="40424E"/>
          <w:sz w:val="27"/>
          <w:szCs w:val="27"/>
          <w:bdr w:val="none" w:sz="0" w:space="0" w:color="auto" w:frame="1"/>
        </w:rPr>
        <w:t xml:space="preserve"> Interface</w:t>
      </w:r>
    </w:p>
    <w:p w:rsidR="006D5389" w:rsidRPr="006D5389" w:rsidRDefault="006D5389" w:rsidP="006D5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752"/>
        <w:textAlignment w:val="baseline"/>
        <w:rPr>
          <w:rFonts w:ascii="Consolas" w:eastAsia="Times New Roman" w:hAnsi="Consolas" w:cs="Courier New"/>
          <w:color w:val="40424E"/>
          <w:sz w:val="24"/>
          <w:szCs w:val="24"/>
        </w:rPr>
      </w:pPr>
      <w:proofErr w:type="spellStart"/>
      <w:proofErr w:type="gramStart"/>
      <w:r w:rsidRPr="006D5389">
        <w:rPr>
          <w:rFonts w:ascii="Consolas" w:eastAsia="Times New Roman" w:hAnsi="Consolas" w:cs="Courier New"/>
          <w:color w:val="40424E"/>
          <w:sz w:val="24"/>
          <w:szCs w:val="24"/>
        </w:rPr>
        <w:t>mysql</w:t>
      </w:r>
      <w:proofErr w:type="spellEnd"/>
      <w:proofErr w:type="gramEnd"/>
      <w:r w:rsidRPr="006D5389">
        <w:rPr>
          <w:rFonts w:ascii="Consolas" w:eastAsia="Times New Roman" w:hAnsi="Consolas" w:cs="Courier New"/>
          <w:color w:val="40424E"/>
          <w:sz w:val="24"/>
          <w:szCs w:val="24"/>
        </w:rPr>
        <w:t>&gt; select * from demo;</w:t>
      </w:r>
    </w:p>
    <w:p w:rsidR="006D5389" w:rsidRPr="006D5389" w:rsidRDefault="006D5389" w:rsidP="006D5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752"/>
        <w:textAlignment w:val="baseline"/>
        <w:rPr>
          <w:rFonts w:ascii="Consolas" w:eastAsia="Times New Roman" w:hAnsi="Consolas" w:cs="Courier New"/>
          <w:color w:val="40424E"/>
          <w:sz w:val="24"/>
          <w:szCs w:val="24"/>
        </w:rPr>
      </w:pPr>
      <w:r w:rsidRPr="006D5389">
        <w:rPr>
          <w:rFonts w:ascii="Consolas" w:eastAsia="Times New Roman" w:hAnsi="Consolas" w:cs="Courier New"/>
          <w:color w:val="40424E"/>
          <w:sz w:val="24"/>
          <w:szCs w:val="24"/>
        </w:rPr>
        <w:t>+------+---------------+</w:t>
      </w:r>
    </w:p>
    <w:p w:rsidR="006D5389" w:rsidRPr="006D5389" w:rsidRDefault="006D5389" w:rsidP="006D5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752"/>
        <w:textAlignment w:val="baseline"/>
        <w:rPr>
          <w:rFonts w:ascii="Consolas" w:eastAsia="Times New Roman" w:hAnsi="Consolas" w:cs="Courier New"/>
          <w:color w:val="40424E"/>
          <w:sz w:val="24"/>
          <w:szCs w:val="24"/>
        </w:rPr>
      </w:pPr>
      <w:r w:rsidRPr="006D5389">
        <w:rPr>
          <w:rFonts w:ascii="Consolas" w:eastAsia="Times New Roman" w:hAnsi="Consolas" w:cs="Courier New"/>
          <w:color w:val="40424E"/>
          <w:sz w:val="24"/>
          <w:szCs w:val="24"/>
        </w:rPr>
        <w:lastRenderedPageBreak/>
        <w:t xml:space="preserve">| </w:t>
      </w:r>
      <w:proofErr w:type="gramStart"/>
      <w:r w:rsidRPr="006D5389">
        <w:rPr>
          <w:rFonts w:ascii="Consolas" w:eastAsia="Times New Roman" w:hAnsi="Consolas" w:cs="Courier New"/>
          <w:color w:val="40424E"/>
          <w:sz w:val="24"/>
          <w:szCs w:val="24"/>
        </w:rPr>
        <w:t>id</w:t>
      </w:r>
      <w:proofErr w:type="gramEnd"/>
      <w:r w:rsidRPr="006D5389">
        <w:rPr>
          <w:rFonts w:ascii="Consolas" w:eastAsia="Times New Roman" w:hAnsi="Consolas" w:cs="Courier New"/>
          <w:color w:val="40424E"/>
          <w:sz w:val="24"/>
          <w:szCs w:val="24"/>
        </w:rPr>
        <w:t xml:space="preserve">   | string        |</w:t>
      </w:r>
    </w:p>
    <w:p w:rsidR="006D5389" w:rsidRPr="006D5389" w:rsidRDefault="006D5389" w:rsidP="006D5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752"/>
        <w:textAlignment w:val="baseline"/>
        <w:rPr>
          <w:rFonts w:ascii="Consolas" w:eastAsia="Times New Roman" w:hAnsi="Consolas" w:cs="Courier New"/>
          <w:color w:val="40424E"/>
          <w:sz w:val="24"/>
          <w:szCs w:val="24"/>
        </w:rPr>
      </w:pPr>
      <w:r w:rsidRPr="006D5389">
        <w:rPr>
          <w:rFonts w:ascii="Consolas" w:eastAsia="Times New Roman" w:hAnsi="Consolas" w:cs="Courier New"/>
          <w:color w:val="40424E"/>
          <w:sz w:val="24"/>
          <w:szCs w:val="24"/>
        </w:rPr>
        <w:t>+------+---------------+</w:t>
      </w:r>
    </w:p>
    <w:p w:rsidR="006D5389" w:rsidRPr="006D5389" w:rsidRDefault="006D5389" w:rsidP="006D5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752"/>
        <w:textAlignment w:val="baseline"/>
        <w:rPr>
          <w:rFonts w:ascii="Consolas" w:eastAsia="Times New Roman" w:hAnsi="Consolas" w:cs="Courier New"/>
          <w:color w:val="40424E"/>
          <w:sz w:val="24"/>
          <w:szCs w:val="24"/>
        </w:rPr>
      </w:pPr>
      <w:r w:rsidRPr="006D5389">
        <w:rPr>
          <w:rFonts w:ascii="Consolas" w:eastAsia="Times New Roman" w:hAnsi="Consolas" w:cs="Courier New"/>
          <w:color w:val="40424E"/>
          <w:sz w:val="24"/>
          <w:szCs w:val="24"/>
        </w:rPr>
        <w:t xml:space="preserve">|    1 | </w:t>
      </w:r>
      <w:proofErr w:type="spellStart"/>
      <w:r w:rsidRPr="006D5389">
        <w:rPr>
          <w:rFonts w:ascii="Consolas" w:eastAsia="Times New Roman" w:hAnsi="Consolas" w:cs="Courier New"/>
          <w:color w:val="40424E"/>
          <w:sz w:val="24"/>
          <w:szCs w:val="24"/>
        </w:rPr>
        <w:t>GeeksForGeeks</w:t>
      </w:r>
      <w:proofErr w:type="spellEnd"/>
      <w:r w:rsidRPr="006D5389">
        <w:rPr>
          <w:rFonts w:ascii="Consolas" w:eastAsia="Times New Roman" w:hAnsi="Consolas" w:cs="Courier New"/>
          <w:color w:val="40424E"/>
          <w:sz w:val="24"/>
          <w:szCs w:val="24"/>
        </w:rPr>
        <w:t xml:space="preserve"> |</w:t>
      </w:r>
    </w:p>
    <w:p w:rsidR="006D5389" w:rsidRPr="006D5389" w:rsidRDefault="006D5389" w:rsidP="006D5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752"/>
        <w:textAlignment w:val="baseline"/>
        <w:rPr>
          <w:rFonts w:ascii="Consolas" w:eastAsia="Times New Roman" w:hAnsi="Consolas" w:cs="Courier New"/>
          <w:color w:val="40424E"/>
          <w:sz w:val="24"/>
          <w:szCs w:val="24"/>
        </w:rPr>
      </w:pPr>
      <w:r w:rsidRPr="006D5389">
        <w:rPr>
          <w:rFonts w:ascii="Consolas" w:eastAsia="Times New Roman" w:hAnsi="Consolas" w:cs="Courier New"/>
          <w:color w:val="40424E"/>
          <w:sz w:val="24"/>
          <w:szCs w:val="24"/>
        </w:rPr>
        <w:t>+------+---------------+</w:t>
      </w:r>
    </w:p>
    <w:p w:rsidR="006D5389" w:rsidRPr="006D5389" w:rsidRDefault="006D5389" w:rsidP="006D5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7" w:line="240" w:lineRule="auto"/>
        <w:ind w:left="752"/>
        <w:textAlignment w:val="baseline"/>
        <w:rPr>
          <w:rFonts w:ascii="Consolas" w:eastAsia="Times New Roman" w:hAnsi="Consolas" w:cs="Courier New"/>
          <w:color w:val="40424E"/>
          <w:sz w:val="24"/>
          <w:szCs w:val="24"/>
        </w:rPr>
      </w:pPr>
      <w:r w:rsidRPr="006D5389">
        <w:rPr>
          <w:rFonts w:ascii="Consolas" w:eastAsia="Times New Roman" w:hAnsi="Consolas" w:cs="Courier New"/>
          <w:color w:val="40424E"/>
          <w:sz w:val="24"/>
          <w:szCs w:val="24"/>
        </w:rPr>
        <w:t>1 row in set (0.06 sec)</w:t>
      </w:r>
    </w:p>
    <w:p w:rsidR="006D5389" w:rsidRPr="006D5389" w:rsidRDefault="006D5389" w:rsidP="006D5389">
      <w:pPr>
        <w:shd w:val="clear" w:color="auto" w:fill="FFFFFF"/>
        <w:spacing w:after="157" w:line="240" w:lineRule="auto"/>
        <w:textAlignment w:val="baseline"/>
        <w:rPr>
          <w:rFonts w:ascii="var(--font-din)" w:eastAsia="Times New Roman" w:hAnsi="var(--font-din)" w:cs="Times New Roman"/>
          <w:color w:val="40424E"/>
          <w:sz w:val="27"/>
          <w:szCs w:val="27"/>
        </w:rPr>
      </w:pPr>
      <w:r w:rsidRPr="006D5389">
        <w:rPr>
          <w:rFonts w:ascii="var(--font-din)" w:eastAsia="Times New Roman" w:hAnsi="var(--font-din)" w:cs="Times New Roman"/>
          <w:color w:val="40424E"/>
          <w:sz w:val="27"/>
          <w:szCs w:val="27"/>
        </w:rPr>
        <w:t xml:space="preserve">This article shows the basic connection of JDBC with Java </w:t>
      </w:r>
      <w:proofErr w:type="spellStart"/>
      <w:r w:rsidRPr="006D5389">
        <w:rPr>
          <w:rFonts w:ascii="var(--font-din)" w:eastAsia="Times New Roman" w:hAnsi="var(--font-din)" w:cs="Times New Roman"/>
          <w:color w:val="40424E"/>
          <w:sz w:val="27"/>
          <w:szCs w:val="27"/>
        </w:rPr>
        <w:t>Servlet</w:t>
      </w:r>
      <w:proofErr w:type="spellEnd"/>
      <w:r w:rsidRPr="006D5389">
        <w:rPr>
          <w:rFonts w:ascii="var(--font-din)" w:eastAsia="Times New Roman" w:hAnsi="var(--font-din)" w:cs="Times New Roman"/>
          <w:color w:val="40424E"/>
          <w:sz w:val="27"/>
          <w:szCs w:val="27"/>
        </w:rPr>
        <w:t xml:space="preserve"> Program, to insert data in large volume then proper validation should be done as if any data which is not in proper format will encounter an error. All the data inserting in Database should be encrypted.</w:t>
      </w:r>
    </w:p>
    <w:p w:rsidR="001242E1" w:rsidRDefault="001242E1"/>
    <w:p w:rsidR="00BE4A69" w:rsidRDefault="00BE4A69"/>
    <w:p w:rsidR="00BE4A69" w:rsidRDefault="00BE4A69"/>
    <w:p w:rsidR="00BE4A69" w:rsidRDefault="00BE4A69"/>
    <w:p w:rsidR="00BE4A69" w:rsidRPr="00BE4A69" w:rsidRDefault="00BE4A69" w:rsidP="00BE4A69">
      <w:pPr>
        <w:pBdr>
          <w:bottom w:val="single" w:sz="6" w:space="16" w:color="EEEEEE"/>
        </w:pBdr>
        <w:spacing w:after="0" w:line="689" w:lineRule="atLeast"/>
        <w:jc w:val="center"/>
        <w:textAlignment w:val="baseline"/>
        <w:outlineLvl w:val="1"/>
        <w:rPr>
          <w:rFonts w:ascii="montserrat-bold" w:eastAsia="Times New Roman" w:hAnsi="montserrat-bold" w:cs="Times New Roman"/>
          <w:b/>
          <w:bCs/>
          <w:color w:val="46B3E6"/>
          <w:sz w:val="53"/>
          <w:szCs w:val="53"/>
        </w:rPr>
      </w:pPr>
      <w:r w:rsidRPr="00BE4A69">
        <w:rPr>
          <w:rFonts w:ascii="montserrat-bold" w:eastAsia="Times New Roman" w:hAnsi="montserrat-bold" w:cs="Times New Roman"/>
          <w:b/>
          <w:bCs/>
          <w:color w:val="46B3E6"/>
          <w:sz w:val="53"/>
          <w:szCs w:val="53"/>
        </w:rPr>
        <w:t xml:space="preserve">JDBC in MYSQL in </w:t>
      </w:r>
      <w:proofErr w:type="spellStart"/>
      <w:r w:rsidRPr="00BE4A69">
        <w:rPr>
          <w:rFonts w:ascii="montserrat-bold" w:eastAsia="Times New Roman" w:hAnsi="montserrat-bold" w:cs="Times New Roman"/>
          <w:b/>
          <w:bCs/>
          <w:color w:val="46B3E6"/>
          <w:sz w:val="53"/>
          <w:szCs w:val="53"/>
        </w:rPr>
        <w:t>Servlet</w:t>
      </w:r>
      <w:proofErr w:type="spellEnd"/>
    </w:p>
    <w:p w:rsidR="00BE4A69" w:rsidRPr="00BE4A69" w:rsidRDefault="00BE4A69" w:rsidP="00BE4A69">
      <w:pPr>
        <w:spacing w:after="0" w:line="240" w:lineRule="auto"/>
        <w:textAlignment w:val="baseline"/>
        <w:rPr>
          <w:rFonts w:ascii="montserrat" w:eastAsia="Times New Roman" w:hAnsi="montserrat" w:cs="Times New Roman"/>
          <w:color w:val="444444"/>
        </w:rPr>
      </w:pPr>
      <w:hyperlink r:id="rId10" w:history="1">
        <w:r w:rsidRPr="00BE4A69">
          <w:rPr>
            <w:rFonts w:ascii="montserrat-bold" w:eastAsia="Times New Roman" w:hAnsi="montserrat-bold" w:cs="Times New Roman"/>
            <w:color w:val="46B3E6"/>
          </w:rPr>
          <w:t xml:space="preserve">&lt;&lt; </w:t>
        </w:r>
        <w:proofErr w:type="spellStart"/>
        <w:r w:rsidRPr="00BE4A69">
          <w:rPr>
            <w:rFonts w:ascii="montserrat-bold" w:eastAsia="Times New Roman" w:hAnsi="montserrat-bold" w:cs="Times New Roman"/>
            <w:color w:val="46B3E6"/>
          </w:rPr>
          <w:t>Servlet</w:t>
        </w:r>
        <w:proofErr w:type="spellEnd"/>
        <w:r w:rsidRPr="00BE4A69">
          <w:rPr>
            <w:rFonts w:ascii="montserrat-bold" w:eastAsia="Times New Roman" w:hAnsi="montserrat-bold" w:cs="Times New Roman"/>
            <w:color w:val="46B3E6"/>
          </w:rPr>
          <w:t xml:space="preserve"> Annotation</w:t>
        </w:r>
      </w:hyperlink>
    </w:p>
    <w:p w:rsidR="00BE4A69" w:rsidRPr="00BE4A69" w:rsidRDefault="00BE4A69" w:rsidP="00BE4A69">
      <w:pPr>
        <w:spacing w:line="240" w:lineRule="auto"/>
        <w:textAlignment w:val="baseline"/>
        <w:rPr>
          <w:rFonts w:ascii="montserrat" w:eastAsia="Times New Roman" w:hAnsi="montserrat" w:cs="Times New Roman"/>
          <w:color w:val="444444"/>
        </w:rPr>
      </w:pPr>
      <w:hyperlink r:id="rId11" w:history="1">
        <w:r w:rsidRPr="00BE4A69">
          <w:rPr>
            <w:rFonts w:ascii="montserrat-bold" w:eastAsia="Times New Roman" w:hAnsi="montserrat-bold" w:cs="Times New Roman"/>
            <w:color w:val="46B3E6"/>
          </w:rPr>
          <w:t>Oracle Database Connectivity &gt;&gt;</w:t>
        </w:r>
      </w:hyperlink>
    </w:p>
    <w:p w:rsidR="00BE4A69" w:rsidRPr="00BE4A69" w:rsidRDefault="00BE4A69" w:rsidP="00BE4A69">
      <w:pPr>
        <w:spacing w:after="0" w:line="240" w:lineRule="auto"/>
        <w:textAlignment w:val="baseline"/>
        <w:rPr>
          <w:rFonts w:ascii="montserrat" w:eastAsia="Times New Roman" w:hAnsi="montserrat" w:cs="Times New Roman"/>
          <w:color w:val="444444"/>
          <w:sz w:val="25"/>
          <w:szCs w:val="25"/>
        </w:rPr>
      </w:pPr>
      <w:r w:rsidRPr="00BE4A69">
        <w:rPr>
          <w:rFonts w:ascii="montserrat" w:eastAsia="Times New Roman" w:hAnsi="montserrat" w:cs="Times New Roman"/>
          <w:color w:val="444444"/>
          <w:sz w:val="25"/>
          <w:szCs w:val="25"/>
        </w:rPr>
        <w:t>In this tutorial, I am going to cover Database connectivity between </w:t>
      </w:r>
      <w:r w:rsidRPr="00BE4A69">
        <w:rPr>
          <w:rFonts w:ascii="inherit" w:eastAsia="Times New Roman" w:hAnsi="inherit" w:cs="Times New Roman"/>
          <w:b/>
          <w:bCs/>
          <w:color w:val="444444"/>
          <w:sz w:val="25"/>
        </w:rPr>
        <w:t xml:space="preserve">Java and MYSQL with the </w:t>
      </w:r>
      <w:proofErr w:type="spellStart"/>
      <w:r w:rsidRPr="00BE4A69">
        <w:rPr>
          <w:rFonts w:ascii="inherit" w:eastAsia="Times New Roman" w:hAnsi="inherit" w:cs="Times New Roman"/>
          <w:b/>
          <w:bCs/>
          <w:color w:val="444444"/>
          <w:sz w:val="25"/>
        </w:rPr>
        <w:t>servlet</w:t>
      </w:r>
      <w:proofErr w:type="spell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xml:space="preserve"> Whatever the data we enter in input boxes it needs to be store at some </w:t>
      </w:r>
      <w:proofErr w:type="gramStart"/>
      <w:r w:rsidRPr="00BE4A69">
        <w:rPr>
          <w:rFonts w:ascii="montserrat" w:eastAsia="Times New Roman" w:hAnsi="montserrat" w:cs="Times New Roman"/>
          <w:color w:val="444444"/>
          <w:sz w:val="25"/>
          <w:szCs w:val="25"/>
        </w:rPr>
        <w:t>location(</w:t>
      </w:r>
      <w:proofErr w:type="gramEnd"/>
      <w:r w:rsidRPr="00BE4A69">
        <w:rPr>
          <w:rFonts w:ascii="montserrat" w:eastAsia="Times New Roman" w:hAnsi="montserrat" w:cs="Times New Roman"/>
          <w:color w:val="444444"/>
          <w:sz w:val="25"/>
          <w:szCs w:val="25"/>
        </w:rPr>
        <w:t>Server or local computer) that is called a database.</w:t>
      </w:r>
    </w:p>
    <w:p w:rsidR="00BE4A69" w:rsidRPr="00BE4A69" w:rsidRDefault="00BE4A69" w:rsidP="00BE4A69">
      <w:pPr>
        <w:spacing w:after="0" w:line="240" w:lineRule="auto"/>
        <w:textAlignment w:val="baseline"/>
        <w:rPr>
          <w:rFonts w:ascii="montserrat" w:eastAsia="Times New Roman" w:hAnsi="montserrat" w:cs="Times New Roman"/>
          <w:color w:val="444444"/>
          <w:sz w:val="25"/>
          <w:szCs w:val="25"/>
        </w:rPr>
      </w:pPr>
      <w:r w:rsidRPr="00BE4A69">
        <w:rPr>
          <w:rFonts w:ascii="montserrat" w:eastAsia="Times New Roman" w:hAnsi="montserrat" w:cs="Times New Roman"/>
          <w:color w:val="444444"/>
          <w:sz w:val="25"/>
          <w:szCs w:val="25"/>
        </w:rPr>
        <w:t>There are many database tools available in the market but the most demanding tools are</w:t>
      </w:r>
      <w:proofErr w:type="gramStart"/>
      <w:r w:rsidRPr="00BE4A69">
        <w:rPr>
          <w:rFonts w:ascii="montserrat" w:eastAsia="Times New Roman" w:hAnsi="montserrat" w:cs="Times New Roman"/>
          <w:color w:val="444444"/>
          <w:sz w:val="25"/>
          <w:szCs w:val="25"/>
        </w:rPr>
        <w:t>  </w:t>
      </w:r>
      <w:r w:rsidRPr="00BE4A69">
        <w:rPr>
          <w:rFonts w:ascii="inherit" w:eastAsia="Times New Roman" w:hAnsi="inherit" w:cs="Times New Roman"/>
          <w:b/>
          <w:bCs/>
          <w:i/>
          <w:iCs/>
          <w:color w:val="444444"/>
          <w:sz w:val="25"/>
        </w:rPr>
        <w:t>MYSQL</w:t>
      </w:r>
      <w:proofErr w:type="gramEnd"/>
      <w:r w:rsidRPr="00BE4A69">
        <w:rPr>
          <w:rFonts w:ascii="inherit" w:eastAsia="Times New Roman" w:hAnsi="inherit" w:cs="Times New Roman"/>
          <w:b/>
          <w:bCs/>
          <w:i/>
          <w:iCs/>
          <w:color w:val="444444"/>
          <w:sz w:val="25"/>
        </w:rPr>
        <w:t xml:space="preserve">, Oracle, </w:t>
      </w:r>
      <w:proofErr w:type="spellStart"/>
      <w:r w:rsidRPr="00BE4A69">
        <w:rPr>
          <w:rFonts w:ascii="inherit" w:eastAsia="Times New Roman" w:hAnsi="inherit" w:cs="Times New Roman"/>
          <w:b/>
          <w:bCs/>
          <w:i/>
          <w:iCs/>
          <w:color w:val="444444"/>
          <w:sz w:val="25"/>
        </w:rPr>
        <w:t>MongoDB</w:t>
      </w:r>
      <w:proofErr w:type="spellEnd"/>
      <w:r w:rsidRPr="00BE4A69">
        <w:rPr>
          <w:rFonts w:ascii="inherit" w:eastAsia="Times New Roman" w:hAnsi="inherit" w:cs="Times New Roman"/>
          <w:b/>
          <w:bCs/>
          <w:i/>
          <w:iCs/>
          <w:color w:val="444444"/>
          <w:sz w:val="25"/>
        </w:rPr>
        <w:t xml:space="preserve">, </w:t>
      </w:r>
      <w:proofErr w:type="spellStart"/>
      <w:r w:rsidRPr="00BE4A69">
        <w:rPr>
          <w:rFonts w:ascii="inherit" w:eastAsia="Times New Roman" w:hAnsi="inherit" w:cs="Times New Roman"/>
          <w:b/>
          <w:bCs/>
          <w:i/>
          <w:iCs/>
          <w:color w:val="444444"/>
          <w:sz w:val="25"/>
        </w:rPr>
        <w:t>SQLite</w:t>
      </w:r>
      <w:proofErr w:type="spellEnd"/>
      <w:r w:rsidRPr="00BE4A69">
        <w:rPr>
          <w:rFonts w:ascii="inherit" w:eastAsia="Times New Roman" w:hAnsi="inherit" w:cs="Times New Roman"/>
          <w:b/>
          <w:bCs/>
          <w:i/>
          <w:iCs/>
          <w:color w:val="444444"/>
          <w:sz w:val="25"/>
        </w:rPr>
        <w:t> </w:t>
      </w:r>
      <w:r w:rsidRPr="00BE4A69">
        <w:rPr>
          <w:rFonts w:ascii="montserrat" w:eastAsia="Times New Roman" w:hAnsi="montserrat" w:cs="Times New Roman"/>
          <w:color w:val="444444"/>
          <w:sz w:val="25"/>
          <w:szCs w:val="25"/>
        </w:rPr>
        <w:t>ETC. In this </w:t>
      </w:r>
      <w:proofErr w:type="spellStart"/>
      <w:r w:rsidRPr="00BE4A69">
        <w:rPr>
          <w:rFonts w:ascii="inherit" w:eastAsia="Times New Roman" w:hAnsi="inherit" w:cs="Times New Roman"/>
          <w:b/>
          <w:bCs/>
          <w:color w:val="444444"/>
          <w:sz w:val="25"/>
        </w:rPr>
        <w:t>Servlet</w:t>
      </w:r>
      <w:proofErr w:type="spellEnd"/>
      <w:r w:rsidRPr="00BE4A69">
        <w:rPr>
          <w:rFonts w:ascii="inherit" w:eastAsia="Times New Roman" w:hAnsi="inherit" w:cs="Times New Roman"/>
          <w:b/>
          <w:bCs/>
          <w:color w:val="444444"/>
          <w:sz w:val="25"/>
        </w:rPr>
        <w:t xml:space="preserve"> tutorial,</w:t>
      </w:r>
      <w:r w:rsidRPr="00BE4A69">
        <w:rPr>
          <w:rFonts w:ascii="montserrat" w:eastAsia="Times New Roman" w:hAnsi="montserrat" w:cs="Times New Roman"/>
          <w:color w:val="444444"/>
          <w:sz w:val="25"/>
          <w:szCs w:val="25"/>
        </w:rPr>
        <w:t> I Will cover the All the Java database connectivity examples with </w:t>
      </w:r>
      <w:r w:rsidRPr="00BE4A69">
        <w:rPr>
          <w:rFonts w:ascii="inherit" w:eastAsia="Times New Roman" w:hAnsi="inherit" w:cs="Times New Roman"/>
          <w:b/>
          <w:bCs/>
          <w:color w:val="444444"/>
          <w:sz w:val="25"/>
        </w:rPr>
        <w:t>MYSQL.</w:t>
      </w:r>
    </w:p>
    <w:p w:rsidR="00BE4A69" w:rsidRPr="00BE4A69" w:rsidRDefault="00BE4A69" w:rsidP="00BE4A69">
      <w:pPr>
        <w:spacing w:before="157" w:after="235" w:line="689" w:lineRule="atLeast"/>
        <w:textAlignment w:val="baseline"/>
        <w:outlineLvl w:val="1"/>
        <w:rPr>
          <w:rFonts w:ascii="montserrat-bold" w:eastAsia="Times New Roman" w:hAnsi="montserrat-bold" w:cs="Times New Roman"/>
          <w:b/>
          <w:bCs/>
          <w:color w:val="444444"/>
          <w:sz w:val="53"/>
          <w:szCs w:val="53"/>
        </w:rPr>
      </w:pPr>
      <w:r w:rsidRPr="00BE4A69">
        <w:rPr>
          <w:rFonts w:ascii="montserrat-bold" w:eastAsia="Times New Roman" w:hAnsi="montserrat-bold" w:cs="Times New Roman"/>
          <w:b/>
          <w:bCs/>
          <w:color w:val="444444"/>
          <w:sz w:val="53"/>
          <w:szCs w:val="53"/>
        </w:rPr>
        <w:t xml:space="preserve">What is </w:t>
      </w:r>
      <w:proofErr w:type="gramStart"/>
      <w:r w:rsidRPr="00BE4A69">
        <w:rPr>
          <w:rFonts w:ascii="montserrat-bold" w:eastAsia="Times New Roman" w:hAnsi="montserrat-bold" w:cs="Times New Roman"/>
          <w:b/>
          <w:bCs/>
          <w:color w:val="444444"/>
          <w:sz w:val="53"/>
          <w:szCs w:val="53"/>
        </w:rPr>
        <w:t>JDBC(</w:t>
      </w:r>
      <w:proofErr w:type="gramEnd"/>
      <w:r w:rsidRPr="00BE4A69">
        <w:rPr>
          <w:rFonts w:ascii="montserrat-bold" w:eastAsia="Times New Roman" w:hAnsi="montserrat-bold" w:cs="Times New Roman"/>
          <w:b/>
          <w:bCs/>
          <w:color w:val="444444"/>
          <w:sz w:val="53"/>
          <w:szCs w:val="53"/>
        </w:rPr>
        <w:t>Java Database Connectivity)?</w:t>
      </w:r>
    </w:p>
    <w:p w:rsidR="00BE4A69" w:rsidRPr="00BE4A69" w:rsidRDefault="00BE4A69" w:rsidP="00BE4A69">
      <w:pPr>
        <w:spacing w:after="0" w:line="240" w:lineRule="auto"/>
        <w:textAlignment w:val="baseline"/>
        <w:rPr>
          <w:rFonts w:ascii="montserrat" w:eastAsia="Times New Roman" w:hAnsi="montserrat" w:cs="Times New Roman"/>
          <w:color w:val="444444"/>
          <w:sz w:val="25"/>
          <w:szCs w:val="25"/>
        </w:rPr>
      </w:pPr>
      <w:r w:rsidRPr="00BE4A69">
        <w:rPr>
          <w:rFonts w:ascii="inherit" w:eastAsia="Times New Roman" w:hAnsi="inherit" w:cs="Times New Roman"/>
          <w:b/>
          <w:bCs/>
          <w:color w:val="444444"/>
          <w:sz w:val="25"/>
        </w:rPr>
        <w:t>JDBC</w:t>
      </w:r>
      <w:r w:rsidRPr="00BE4A69">
        <w:rPr>
          <w:rFonts w:ascii="montserrat" w:eastAsia="Times New Roman" w:hAnsi="montserrat" w:cs="Times New Roman"/>
          <w:color w:val="444444"/>
          <w:sz w:val="25"/>
          <w:szCs w:val="25"/>
        </w:rPr>
        <w:t> is a </w:t>
      </w:r>
      <w:r w:rsidRPr="00BE4A69">
        <w:rPr>
          <w:rFonts w:ascii="inherit" w:eastAsia="Times New Roman" w:hAnsi="inherit" w:cs="Times New Roman"/>
          <w:b/>
          <w:bCs/>
          <w:color w:val="444444"/>
          <w:sz w:val="25"/>
        </w:rPr>
        <w:t>Java API</w:t>
      </w:r>
      <w:r w:rsidRPr="00BE4A69">
        <w:rPr>
          <w:rFonts w:ascii="montserrat" w:eastAsia="Times New Roman" w:hAnsi="montserrat" w:cs="Times New Roman"/>
          <w:color w:val="444444"/>
          <w:sz w:val="25"/>
          <w:szCs w:val="25"/>
        </w:rPr>
        <w:t> that is used to create connectivity to the Java code and Database. </w:t>
      </w:r>
      <w:proofErr w:type="gramStart"/>
      <w:r w:rsidRPr="00BE4A69">
        <w:rPr>
          <w:rFonts w:ascii="inherit" w:eastAsia="Times New Roman" w:hAnsi="inherit" w:cs="Times New Roman"/>
          <w:b/>
          <w:bCs/>
          <w:i/>
          <w:iCs/>
          <w:color w:val="444444"/>
          <w:sz w:val="25"/>
        </w:rPr>
        <w:t>java.sql</w:t>
      </w:r>
      <w:proofErr w:type="gramEnd"/>
      <w:r w:rsidRPr="00BE4A69">
        <w:rPr>
          <w:rFonts w:ascii="inherit" w:eastAsia="Times New Roman" w:hAnsi="inherit" w:cs="Times New Roman"/>
          <w:b/>
          <w:bCs/>
          <w:i/>
          <w:iCs/>
          <w:color w:val="444444"/>
          <w:sz w:val="25"/>
        </w:rPr>
        <w:t> </w:t>
      </w:r>
      <w:r w:rsidRPr="00BE4A69">
        <w:rPr>
          <w:rFonts w:ascii="montserrat" w:eastAsia="Times New Roman" w:hAnsi="montserrat" w:cs="Times New Roman"/>
          <w:color w:val="444444"/>
          <w:sz w:val="25"/>
          <w:szCs w:val="25"/>
        </w:rPr>
        <w:t>package contains all the classes, interfaces, and methods that provide support to manage a database with a Java application.</w:t>
      </w:r>
    </w:p>
    <w:p w:rsidR="00BE4A69" w:rsidRPr="00BE4A69" w:rsidRDefault="00BE4A69" w:rsidP="00BE4A69">
      <w:pPr>
        <w:spacing w:after="235" w:line="240" w:lineRule="auto"/>
        <w:textAlignment w:val="baseline"/>
        <w:rPr>
          <w:rFonts w:ascii="montserrat" w:eastAsia="Times New Roman" w:hAnsi="montserrat" w:cs="Times New Roman"/>
          <w:color w:val="444444"/>
          <w:sz w:val="25"/>
          <w:szCs w:val="25"/>
        </w:rPr>
      </w:pPr>
      <w:r>
        <w:rPr>
          <w:rFonts w:ascii="montserrat" w:eastAsia="Times New Roman" w:hAnsi="montserrat" w:cs="Times New Roman"/>
          <w:noProof/>
          <w:color w:val="444444"/>
          <w:sz w:val="25"/>
          <w:szCs w:val="25"/>
        </w:rPr>
        <w:lastRenderedPageBreak/>
        <w:drawing>
          <wp:inline distT="0" distB="0" distL="0" distR="0">
            <wp:extent cx="5367020" cy="2315845"/>
            <wp:effectExtent l="19050" t="0" r="5080" b="0"/>
            <wp:docPr id="5" name="Picture 5" descr="https://codedec.com/wp-content/uploads/2020/09/J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dec.com/wp-content/uploads/2020/09/JDBC.png"/>
                    <pic:cNvPicPr>
                      <a:picLocks noChangeAspect="1" noChangeArrowheads="1"/>
                    </pic:cNvPicPr>
                  </pic:nvPicPr>
                  <pic:blipFill>
                    <a:blip r:embed="rId12"/>
                    <a:srcRect/>
                    <a:stretch>
                      <a:fillRect/>
                    </a:stretch>
                  </pic:blipFill>
                  <pic:spPr bwMode="auto">
                    <a:xfrm>
                      <a:off x="0" y="0"/>
                      <a:ext cx="5367020" cy="2315845"/>
                    </a:xfrm>
                    <a:prstGeom prst="rect">
                      <a:avLst/>
                    </a:prstGeom>
                    <a:noFill/>
                    <a:ln w="9525">
                      <a:noFill/>
                      <a:miter lim="800000"/>
                      <a:headEnd/>
                      <a:tailEnd/>
                    </a:ln>
                  </pic:spPr>
                </pic:pic>
              </a:graphicData>
            </a:graphic>
          </wp:inline>
        </w:drawing>
      </w:r>
    </w:p>
    <w:p w:rsidR="00BE4A69" w:rsidRPr="00BE4A69" w:rsidRDefault="00BE4A69" w:rsidP="00BE4A69">
      <w:pPr>
        <w:spacing w:before="157" w:after="235" w:line="689" w:lineRule="atLeast"/>
        <w:textAlignment w:val="baseline"/>
        <w:outlineLvl w:val="1"/>
        <w:rPr>
          <w:rFonts w:ascii="montserrat-bold" w:eastAsia="Times New Roman" w:hAnsi="montserrat-bold" w:cs="Times New Roman"/>
          <w:b/>
          <w:bCs/>
          <w:color w:val="444444"/>
          <w:sz w:val="53"/>
          <w:szCs w:val="53"/>
        </w:rPr>
      </w:pPr>
      <w:proofErr w:type="spellStart"/>
      <w:r w:rsidRPr="00BE4A69">
        <w:rPr>
          <w:rFonts w:ascii="montserrat-bold" w:eastAsia="Times New Roman" w:hAnsi="montserrat-bold" w:cs="Times New Roman"/>
          <w:b/>
          <w:bCs/>
          <w:color w:val="444444"/>
          <w:sz w:val="53"/>
          <w:szCs w:val="53"/>
        </w:rPr>
        <w:t>DriverManager</w:t>
      </w:r>
      <w:proofErr w:type="spellEnd"/>
      <w:r w:rsidRPr="00BE4A69">
        <w:rPr>
          <w:rFonts w:ascii="montserrat-bold" w:eastAsia="Times New Roman" w:hAnsi="montserrat-bold" w:cs="Times New Roman"/>
          <w:b/>
          <w:bCs/>
          <w:color w:val="444444"/>
          <w:sz w:val="53"/>
          <w:szCs w:val="53"/>
        </w:rPr>
        <w:t xml:space="preserve"> Class</w:t>
      </w:r>
    </w:p>
    <w:p w:rsidR="00BE4A69" w:rsidRPr="00BE4A69" w:rsidRDefault="00BE4A69" w:rsidP="00BE4A69">
      <w:pPr>
        <w:spacing w:after="235" w:line="240" w:lineRule="auto"/>
        <w:textAlignment w:val="baseline"/>
        <w:rPr>
          <w:rFonts w:ascii="montserrat" w:eastAsia="Times New Roman" w:hAnsi="montserrat" w:cs="Times New Roman"/>
          <w:color w:val="444444"/>
          <w:sz w:val="25"/>
          <w:szCs w:val="25"/>
        </w:rPr>
      </w:pPr>
      <w:proofErr w:type="spellStart"/>
      <w:r w:rsidRPr="00BE4A69">
        <w:rPr>
          <w:rFonts w:ascii="montserrat" w:eastAsia="Times New Roman" w:hAnsi="montserrat" w:cs="Times New Roman"/>
          <w:color w:val="444444"/>
          <w:sz w:val="25"/>
          <w:szCs w:val="25"/>
        </w:rPr>
        <w:t>DriverManager</w:t>
      </w:r>
      <w:proofErr w:type="spellEnd"/>
      <w:r w:rsidRPr="00BE4A69">
        <w:rPr>
          <w:rFonts w:ascii="montserrat" w:eastAsia="Times New Roman" w:hAnsi="montserrat" w:cs="Times New Roman"/>
          <w:color w:val="444444"/>
          <w:sz w:val="25"/>
          <w:szCs w:val="25"/>
        </w:rPr>
        <w:t xml:space="preserve"> class acts as an interface between users and drivers. It established a connection between the database and the appropriate driver. It calls the following methods:</w:t>
      </w:r>
    </w:p>
    <w:p w:rsidR="00BE4A69" w:rsidRPr="00BE4A69" w:rsidRDefault="00BE4A69" w:rsidP="00BE4A69">
      <w:pPr>
        <w:numPr>
          <w:ilvl w:val="0"/>
          <w:numId w:val="3"/>
        </w:numPr>
        <w:spacing w:after="0" w:line="240" w:lineRule="auto"/>
        <w:ind w:left="470"/>
        <w:textAlignment w:val="baseline"/>
        <w:rPr>
          <w:rFonts w:ascii="montserrat" w:eastAsia="Times New Roman" w:hAnsi="montserrat" w:cs="Times New Roman"/>
          <w:color w:val="444444"/>
          <w:sz w:val="25"/>
          <w:szCs w:val="25"/>
        </w:rPr>
      </w:pPr>
      <w:proofErr w:type="spellStart"/>
      <w:proofErr w:type="gramStart"/>
      <w:r w:rsidRPr="00BE4A69">
        <w:rPr>
          <w:rFonts w:ascii="inherit" w:eastAsia="Times New Roman" w:hAnsi="inherit" w:cs="Times New Roman"/>
          <w:b/>
          <w:bCs/>
          <w:color w:val="444444"/>
          <w:sz w:val="25"/>
        </w:rPr>
        <w:t>registerDriver</w:t>
      </w:r>
      <w:proofErr w:type="spellEnd"/>
      <w:r w:rsidRPr="00BE4A69">
        <w:rPr>
          <w:rFonts w:ascii="inherit" w:eastAsia="Times New Roman" w:hAnsi="inherit" w:cs="Times New Roman"/>
          <w:b/>
          <w:bCs/>
          <w:color w:val="444444"/>
          <w:sz w:val="25"/>
        </w:rPr>
        <w:t>(</w:t>
      </w:r>
      <w:proofErr w:type="gramEnd"/>
      <w:r w:rsidRPr="00BE4A69">
        <w:rPr>
          <w:rFonts w:ascii="inherit" w:eastAsia="Times New Roman" w:hAnsi="inherit" w:cs="Times New Roman"/>
          <w:b/>
          <w:bCs/>
          <w:color w:val="444444"/>
          <w:sz w:val="25"/>
        </w:rPr>
        <w:t>Driver driver):</w:t>
      </w:r>
      <w:r w:rsidRPr="00BE4A69">
        <w:rPr>
          <w:rFonts w:ascii="montserrat" w:eastAsia="Times New Roman" w:hAnsi="montserrat" w:cs="Times New Roman"/>
          <w:color w:val="444444"/>
          <w:sz w:val="25"/>
          <w:szCs w:val="25"/>
        </w:rPr>
        <w:t xml:space="preserve"> It is used to register the given driver with </w:t>
      </w:r>
      <w:proofErr w:type="spellStart"/>
      <w:r w:rsidRPr="00BE4A69">
        <w:rPr>
          <w:rFonts w:ascii="montserrat" w:eastAsia="Times New Roman" w:hAnsi="montserrat" w:cs="Times New Roman"/>
          <w:color w:val="444444"/>
          <w:sz w:val="25"/>
          <w:szCs w:val="25"/>
        </w:rPr>
        <w:t>DriverManager</w:t>
      </w:r>
      <w:proofErr w:type="spellEnd"/>
      <w:r w:rsidRPr="00BE4A69">
        <w:rPr>
          <w:rFonts w:ascii="montserrat" w:eastAsia="Times New Roman" w:hAnsi="montserrat" w:cs="Times New Roman"/>
          <w:color w:val="444444"/>
          <w:sz w:val="25"/>
          <w:szCs w:val="25"/>
        </w:rPr>
        <w:t>.</w:t>
      </w:r>
    </w:p>
    <w:p w:rsidR="00BE4A69" w:rsidRPr="00BE4A69" w:rsidRDefault="00BE4A69" w:rsidP="00BE4A69">
      <w:pPr>
        <w:numPr>
          <w:ilvl w:val="0"/>
          <w:numId w:val="3"/>
        </w:numPr>
        <w:spacing w:after="0" w:line="240" w:lineRule="auto"/>
        <w:ind w:left="470"/>
        <w:textAlignment w:val="baseline"/>
        <w:rPr>
          <w:rFonts w:ascii="montserrat" w:eastAsia="Times New Roman" w:hAnsi="montserrat" w:cs="Times New Roman"/>
          <w:color w:val="444444"/>
          <w:sz w:val="25"/>
          <w:szCs w:val="25"/>
        </w:rPr>
      </w:pPr>
      <w:proofErr w:type="spellStart"/>
      <w:proofErr w:type="gramStart"/>
      <w:r w:rsidRPr="00BE4A69">
        <w:rPr>
          <w:rFonts w:ascii="inherit" w:eastAsia="Times New Roman" w:hAnsi="inherit" w:cs="Times New Roman"/>
          <w:b/>
          <w:bCs/>
          <w:color w:val="444444"/>
          <w:sz w:val="25"/>
        </w:rPr>
        <w:t>deregisterDriver</w:t>
      </w:r>
      <w:proofErr w:type="spellEnd"/>
      <w:r w:rsidRPr="00BE4A69">
        <w:rPr>
          <w:rFonts w:ascii="inherit" w:eastAsia="Times New Roman" w:hAnsi="inherit" w:cs="Times New Roman"/>
          <w:b/>
          <w:bCs/>
          <w:color w:val="444444"/>
          <w:sz w:val="25"/>
        </w:rPr>
        <w:t>(</w:t>
      </w:r>
      <w:proofErr w:type="gramEnd"/>
      <w:r w:rsidRPr="00BE4A69">
        <w:rPr>
          <w:rFonts w:ascii="inherit" w:eastAsia="Times New Roman" w:hAnsi="inherit" w:cs="Times New Roman"/>
          <w:b/>
          <w:bCs/>
          <w:color w:val="444444"/>
          <w:sz w:val="25"/>
        </w:rPr>
        <w:t>Driver driver):</w:t>
      </w:r>
      <w:r w:rsidRPr="00BE4A69">
        <w:rPr>
          <w:rFonts w:ascii="montserrat" w:eastAsia="Times New Roman" w:hAnsi="montserrat" w:cs="Times New Roman"/>
          <w:color w:val="444444"/>
          <w:sz w:val="25"/>
          <w:szCs w:val="25"/>
        </w:rPr>
        <w:t> It is used to deregister the driver.</w:t>
      </w:r>
    </w:p>
    <w:p w:rsidR="00BE4A69" w:rsidRPr="00BE4A69" w:rsidRDefault="00BE4A69" w:rsidP="00BE4A69">
      <w:pPr>
        <w:numPr>
          <w:ilvl w:val="0"/>
          <w:numId w:val="3"/>
        </w:numPr>
        <w:spacing w:after="0" w:line="240" w:lineRule="auto"/>
        <w:ind w:left="470"/>
        <w:textAlignment w:val="baseline"/>
        <w:rPr>
          <w:rFonts w:ascii="montserrat" w:eastAsia="Times New Roman" w:hAnsi="montserrat" w:cs="Times New Roman"/>
          <w:color w:val="444444"/>
          <w:sz w:val="25"/>
          <w:szCs w:val="25"/>
        </w:rPr>
      </w:pPr>
      <w:proofErr w:type="spellStart"/>
      <w:proofErr w:type="gramStart"/>
      <w:r w:rsidRPr="00BE4A69">
        <w:rPr>
          <w:rFonts w:ascii="inherit" w:eastAsia="Times New Roman" w:hAnsi="inherit" w:cs="Times New Roman"/>
          <w:b/>
          <w:bCs/>
          <w:color w:val="444444"/>
          <w:sz w:val="25"/>
        </w:rPr>
        <w:t>getConnection</w:t>
      </w:r>
      <w:proofErr w:type="spellEnd"/>
      <w:r w:rsidRPr="00BE4A69">
        <w:rPr>
          <w:rFonts w:ascii="inherit" w:eastAsia="Times New Roman" w:hAnsi="inherit" w:cs="Times New Roman"/>
          <w:b/>
          <w:bCs/>
          <w:color w:val="444444"/>
          <w:sz w:val="25"/>
        </w:rPr>
        <w:t>(</w:t>
      </w:r>
      <w:proofErr w:type="gramEnd"/>
      <w:r w:rsidRPr="00BE4A69">
        <w:rPr>
          <w:rFonts w:ascii="inherit" w:eastAsia="Times New Roman" w:hAnsi="inherit" w:cs="Times New Roman"/>
          <w:b/>
          <w:bCs/>
          <w:color w:val="444444"/>
          <w:sz w:val="25"/>
        </w:rPr>
        <w:t xml:space="preserve">String </w:t>
      </w:r>
      <w:proofErr w:type="spellStart"/>
      <w:r w:rsidRPr="00BE4A69">
        <w:rPr>
          <w:rFonts w:ascii="inherit" w:eastAsia="Times New Roman" w:hAnsi="inherit" w:cs="Times New Roman"/>
          <w:b/>
          <w:bCs/>
          <w:color w:val="444444"/>
          <w:sz w:val="25"/>
        </w:rPr>
        <w:t>url</w:t>
      </w:r>
      <w:proofErr w:type="spell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It is used to established connection with the URL.</w:t>
      </w:r>
    </w:p>
    <w:p w:rsidR="00BE4A69" w:rsidRPr="00BE4A69" w:rsidRDefault="00BE4A69" w:rsidP="00BE4A69">
      <w:pPr>
        <w:numPr>
          <w:ilvl w:val="0"/>
          <w:numId w:val="3"/>
        </w:numPr>
        <w:spacing w:after="0" w:line="240" w:lineRule="auto"/>
        <w:ind w:left="470"/>
        <w:textAlignment w:val="baseline"/>
        <w:rPr>
          <w:rFonts w:ascii="montserrat" w:eastAsia="Times New Roman" w:hAnsi="montserrat" w:cs="Times New Roman"/>
          <w:color w:val="444444"/>
          <w:sz w:val="25"/>
          <w:szCs w:val="25"/>
        </w:rPr>
      </w:pPr>
      <w:proofErr w:type="spellStart"/>
      <w:proofErr w:type="gramStart"/>
      <w:r w:rsidRPr="00BE4A69">
        <w:rPr>
          <w:rFonts w:ascii="inherit" w:eastAsia="Times New Roman" w:hAnsi="inherit" w:cs="Times New Roman"/>
          <w:b/>
          <w:bCs/>
          <w:color w:val="444444"/>
          <w:sz w:val="25"/>
        </w:rPr>
        <w:t>getConnection</w:t>
      </w:r>
      <w:proofErr w:type="spellEnd"/>
      <w:r w:rsidRPr="00BE4A69">
        <w:rPr>
          <w:rFonts w:ascii="inherit" w:eastAsia="Times New Roman" w:hAnsi="inherit" w:cs="Times New Roman"/>
          <w:b/>
          <w:bCs/>
          <w:color w:val="444444"/>
          <w:sz w:val="25"/>
        </w:rPr>
        <w:t>(</w:t>
      </w:r>
      <w:proofErr w:type="gramEnd"/>
      <w:r w:rsidRPr="00BE4A69">
        <w:rPr>
          <w:rFonts w:ascii="inherit" w:eastAsia="Times New Roman" w:hAnsi="inherit" w:cs="Times New Roman"/>
          <w:b/>
          <w:bCs/>
          <w:color w:val="444444"/>
          <w:sz w:val="25"/>
        </w:rPr>
        <w:t xml:space="preserve">String </w:t>
      </w:r>
      <w:proofErr w:type="spellStart"/>
      <w:r w:rsidRPr="00BE4A69">
        <w:rPr>
          <w:rFonts w:ascii="inherit" w:eastAsia="Times New Roman" w:hAnsi="inherit" w:cs="Times New Roman"/>
          <w:b/>
          <w:bCs/>
          <w:color w:val="444444"/>
          <w:sz w:val="25"/>
        </w:rPr>
        <w:t>url</w:t>
      </w:r>
      <w:proofErr w:type="spellEnd"/>
      <w:r w:rsidRPr="00BE4A69">
        <w:rPr>
          <w:rFonts w:ascii="inherit" w:eastAsia="Times New Roman" w:hAnsi="inherit" w:cs="Times New Roman"/>
          <w:b/>
          <w:bCs/>
          <w:color w:val="444444"/>
          <w:sz w:val="25"/>
        </w:rPr>
        <w:t>, String name, String pass):</w:t>
      </w:r>
      <w:r w:rsidRPr="00BE4A69">
        <w:rPr>
          <w:rFonts w:ascii="montserrat" w:eastAsia="Times New Roman" w:hAnsi="montserrat" w:cs="Times New Roman"/>
          <w:color w:val="444444"/>
          <w:sz w:val="25"/>
          <w:szCs w:val="25"/>
        </w:rPr>
        <w:t> It is used to established connection with the URL, specified database name, database password. It returns the object of Connection.</w:t>
      </w:r>
    </w:p>
    <w:p w:rsidR="00BE4A69" w:rsidRPr="00BE4A69" w:rsidRDefault="00BE4A69" w:rsidP="00BE4A69">
      <w:pPr>
        <w:spacing w:before="157" w:after="235" w:line="689" w:lineRule="atLeast"/>
        <w:textAlignment w:val="baseline"/>
        <w:outlineLvl w:val="1"/>
        <w:rPr>
          <w:rFonts w:ascii="montserrat-bold" w:eastAsia="Times New Roman" w:hAnsi="montserrat-bold" w:cs="Times New Roman"/>
          <w:b/>
          <w:bCs/>
          <w:color w:val="444444"/>
          <w:sz w:val="53"/>
          <w:szCs w:val="53"/>
        </w:rPr>
      </w:pPr>
      <w:r w:rsidRPr="00BE4A69">
        <w:rPr>
          <w:rFonts w:ascii="montserrat-bold" w:eastAsia="Times New Roman" w:hAnsi="montserrat-bold" w:cs="Times New Roman"/>
          <w:b/>
          <w:bCs/>
          <w:color w:val="444444"/>
          <w:sz w:val="53"/>
          <w:szCs w:val="53"/>
        </w:rPr>
        <w:t>Connection Interface</w:t>
      </w:r>
    </w:p>
    <w:p w:rsidR="00BE4A69" w:rsidRPr="00BE4A69" w:rsidRDefault="00BE4A69" w:rsidP="00BE4A69">
      <w:pPr>
        <w:spacing w:after="235" w:line="240" w:lineRule="auto"/>
        <w:textAlignment w:val="baseline"/>
        <w:rPr>
          <w:rFonts w:ascii="montserrat" w:eastAsia="Times New Roman" w:hAnsi="montserrat" w:cs="Times New Roman"/>
          <w:color w:val="444444"/>
          <w:sz w:val="25"/>
          <w:szCs w:val="25"/>
        </w:rPr>
      </w:pPr>
      <w:r w:rsidRPr="00BE4A69">
        <w:rPr>
          <w:rFonts w:ascii="montserrat" w:eastAsia="Times New Roman" w:hAnsi="montserrat" w:cs="Times New Roman"/>
          <w:color w:val="444444"/>
          <w:sz w:val="25"/>
          <w:szCs w:val="25"/>
        </w:rPr>
        <w:t>A connection is an interface to keep the session between java application &amp; database. It provides some methods:</w:t>
      </w:r>
    </w:p>
    <w:p w:rsidR="00BE4A69" w:rsidRPr="00BE4A69" w:rsidRDefault="00BE4A69" w:rsidP="00BE4A69">
      <w:pPr>
        <w:numPr>
          <w:ilvl w:val="0"/>
          <w:numId w:val="4"/>
        </w:numPr>
        <w:spacing w:after="0" w:line="240" w:lineRule="auto"/>
        <w:ind w:left="470"/>
        <w:textAlignment w:val="baseline"/>
        <w:rPr>
          <w:rFonts w:ascii="montserrat" w:eastAsia="Times New Roman" w:hAnsi="montserrat" w:cs="Times New Roman"/>
          <w:color w:val="444444"/>
          <w:sz w:val="25"/>
          <w:szCs w:val="25"/>
        </w:rPr>
      </w:pPr>
      <w:proofErr w:type="spellStart"/>
      <w:proofErr w:type="gramStart"/>
      <w:r w:rsidRPr="00BE4A69">
        <w:rPr>
          <w:rFonts w:ascii="inherit" w:eastAsia="Times New Roman" w:hAnsi="inherit" w:cs="Times New Roman"/>
          <w:b/>
          <w:bCs/>
          <w:color w:val="444444"/>
          <w:sz w:val="25"/>
        </w:rPr>
        <w:t>createSatement</w:t>
      </w:r>
      <w:proofErr w:type="spellEnd"/>
      <w:r w:rsidRPr="00BE4A69">
        <w:rPr>
          <w:rFonts w:ascii="inherit" w:eastAsia="Times New Roman" w:hAnsi="inherit" w:cs="Times New Roman"/>
          <w:b/>
          <w:bCs/>
          <w:color w:val="444444"/>
          <w:sz w:val="25"/>
        </w:rPr>
        <w:t>(</w:t>
      </w:r>
      <w:proofErr w:type="gram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This is used to create a statement object that is used to execute SQL queries.</w:t>
      </w:r>
    </w:p>
    <w:p w:rsidR="00BE4A69" w:rsidRPr="00BE4A69" w:rsidRDefault="00BE4A69" w:rsidP="00BE4A69">
      <w:pPr>
        <w:numPr>
          <w:ilvl w:val="0"/>
          <w:numId w:val="4"/>
        </w:numPr>
        <w:spacing w:after="0" w:line="240" w:lineRule="auto"/>
        <w:ind w:left="470"/>
        <w:textAlignment w:val="baseline"/>
        <w:rPr>
          <w:rFonts w:ascii="montserrat" w:eastAsia="Times New Roman" w:hAnsi="montserrat" w:cs="Times New Roman"/>
          <w:color w:val="444444"/>
          <w:sz w:val="25"/>
          <w:szCs w:val="25"/>
        </w:rPr>
      </w:pPr>
      <w:proofErr w:type="spellStart"/>
      <w:proofErr w:type="gramStart"/>
      <w:r w:rsidRPr="00BE4A69">
        <w:rPr>
          <w:rFonts w:ascii="inherit" w:eastAsia="Times New Roman" w:hAnsi="inherit" w:cs="Times New Roman"/>
          <w:b/>
          <w:bCs/>
          <w:color w:val="444444"/>
          <w:sz w:val="25"/>
        </w:rPr>
        <w:t>createStatement</w:t>
      </w:r>
      <w:proofErr w:type="spellEnd"/>
      <w:r w:rsidRPr="00BE4A69">
        <w:rPr>
          <w:rFonts w:ascii="inherit" w:eastAsia="Times New Roman" w:hAnsi="inherit" w:cs="Times New Roman"/>
          <w:b/>
          <w:bCs/>
          <w:color w:val="444444"/>
          <w:sz w:val="25"/>
        </w:rPr>
        <w:t>(</w:t>
      </w:r>
      <w:proofErr w:type="spellStart"/>
      <w:proofErr w:type="gramEnd"/>
      <w:r w:rsidRPr="00BE4A69">
        <w:rPr>
          <w:rFonts w:ascii="inherit" w:eastAsia="Times New Roman" w:hAnsi="inherit" w:cs="Times New Roman"/>
          <w:b/>
          <w:bCs/>
          <w:color w:val="444444"/>
          <w:sz w:val="25"/>
        </w:rPr>
        <w:t>int</w:t>
      </w:r>
      <w:proofErr w:type="spellEnd"/>
      <w:r w:rsidRPr="00BE4A69">
        <w:rPr>
          <w:rFonts w:ascii="inherit" w:eastAsia="Times New Roman" w:hAnsi="inherit" w:cs="Times New Roman"/>
          <w:b/>
          <w:bCs/>
          <w:color w:val="444444"/>
          <w:sz w:val="25"/>
        </w:rPr>
        <w:t xml:space="preserve"> </w:t>
      </w:r>
      <w:proofErr w:type="spellStart"/>
      <w:r w:rsidRPr="00BE4A69">
        <w:rPr>
          <w:rFonts w:ascii="inherit" w:eastAsia="Times New Roman" w:hAnsi="inherit" w:cs="Times New Roman"/>
          <w:b/>
          <w:bCs/>
          <w:color w:val="444444"/>
          <w:sz w:val="25"/>
        </w:rPr>
        <w:t>resultSetType,int</w:t>
      </w:r>
      <w:proofErr w:type="spellEnd"/>
      <w:r w:rsidRPr="00BE4A69">
        <w:rPr>
          <w:rFonts w:ascii="inherit" w:eastAsia="Times New Roman" w:hAnsi="inherit" w:cs="Times New Roman"/>
          <w:b/>
          <w:bCs/>
          <w:color w:val="444444"/>
          <w:sz w:val="25"/>
        </w:rPr>
        <w:t xml:space="preserve"> </w:t>
      </w:r>
      <w:proofErr w:type="spellStart"/>
      <w:r w:rsidRPr="00BE4A69">
        <w:rPr>
          <w:rFonts w:ascii="inherit" w:eastAsia="Times New Roman" w:hAnsi="inherit" w:cs="Times New Roman"/>
          <w:b/>
          <w:bCs/>
          <w:color w:val="444444"/>
          <w:sz w:val="25"/>
        </w:rPr>
        <w:t>resultSetConcurrency</w:t>
      </w:r>
      <w:proofErr w:type="spell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xml:space="preserve">This create the statement object and generate </w:t>
      </w:r>
      <w:proofErr w:type="spellStart"/>
      <w:r w:rsidRPr="00BE4A69">
        <w:rPr>
          <w:rFonts w:ascii="montserrat" w:eastAsia="Times New Roman" w:hAnsi="montserrat" w:cs="Times New Roman"/>
          <w:color w:val="444444"/>
          <w:sz w:val="25"/>
          <w:szCs w:val="25"/>
        </w:rPr>
        <w:t>Resultset</w:t>
      </w:r>
      <w:proofErr w:type="spellEnd"/>
      <w:r w:rsidRPr="00BE4A69">
        <w:rPr>
          <w:rFonts w:ascii="montserrat" w:eastAsia="Times New Roman" w:hAnsi="montserrat" w:cs="Times New Roman"/>
          <w:color w:val="444444"/>
          <w:sz w:val="25"/>
          <w:szCs w:val="25"/>
        </w:rPr>
        <w:t xml:space="preserve"> type with concurrency.</w:t>
      </w:r>
    </w:p>
    <w:p w:rsidR="00BE4A69" w:rsidRPr="00BE4A69" w:rsidRDefault="00BE4A69" w:rsidP="00BE4A69">
      <w:pPr>
        <w:numPr>
          <w:ilvl w:val="0"/>
          <w:numId w:val="4"/>
        </w:numPr>
        <w:spacing w:after="0" w:line="240" w:lineRule="auto"/>
        <w:ind w:left="470"/>
        <w:textAlignment w:val="baseline"/>
        <w:rPr>
          <w:rFonts w:ascii="montserrat" w:eastAsia="Times New Roman" w:hAnsi="montserrat" w:cs="Times New Roman"/>
          <w:color w:val="444444"/>
          <w:sz w:val="25"/>
          <w:szCs w:val="25"/>
        </w:rPr>
      </w:pPr>
      <w:proofErr w:type="spellStart"/>
      <w:proofErr w:type="gramStart"/>
      <w:r w:rsidRPr="00BE4A69">
        <w:rPr>
          <w:rFonts w:ascii="inherit" w:eastAsia="Times New Roman" w:hAnsi="inherit" w:cs="Times New Roman"/>
          <w:b/>
          <w:bCs/>
          <w:color w:val="444444"/>
          <w:sz w:val="25"/>
        </w:rPr>
        <w:t>setAutoCommit</w:t>
      </w:r>
      <w:proofErr w:type="spellEnd"/>
      <w:r w:rsidRPr="00BE4A69">
        <w:rPr>
          <w:rFonts w:ascii="inherit" w:eastAsia="Times New Roman" w:hAnsi="inherit" w:cs="Times New Roman"/>
          <w:b/>
          <w:bCs/>
          <w:color w:val="444444"/>
          <w:sz w:val="25"/>
        </w:rPr>
        <w:t>(</w:t>
      </w:r>
      <w:proofErr w:type="gram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This method sets the commit status.</w:t>
      </w:r>
    </w:p>
    <w:p w:rsidR="00BE4A69" w:rsidRPr="00BE4A69" w:rsidRDefault="00BE4A69" w:rsidP="00BE4A69">
      <w:pPr>
        <w:numPr>
          <w:ilvl w:val="0"/>
          <w:numId w:val="4"/>
        </w:numPr>
        <w:spacing w:after="0" w:line="240" w:lineRule="auto"/>
        <w:ind w:left="470"/>
        <w:textAlignment w:val="baseline"/>
        <w:rPr>
          <w:rFonts w:ascii="montserrat" w:eastAsia="Times New Roman" w:hAnsi="montserrat" w:cs="Times New Roman"/>
          <w:color w:val="444444"/>
          <w:sz w:val="25"/>
          <w:szCs w:val="25"/>
        </w:rPr>
      </w:pPr>
      <w:proofErr w:type="gramStart"/>
      <w:r w:rsidRPr="00BE4A69">
        <w:rPr>
          <w:rFonts w:ascii="inherit" w:eastAsia="Times New Roman" w:hAnsi="inherit" w:cs="Times New Roman"/>
          <w:b/>
          <w:bCs/>
          <w:color w:val="444444"/>
          <w:sz w:val="25"/>
        </w:rPr>
        <w:t>commit(</w:t>
      </w:r>
      <w:proofErr w:type="gram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This method saves the changes made.</w:t>
      </w:r>
    </w:p>
    <w:p w:rsidR="00BE4A69" w:rsidRPr="00BE4A69" w:rsidRDefault="00BE4A69" w:rsidP="00BE4A69">
      <w:pPr>
        <w:numPr>
          <w:ilvl w:val="0"/>
          <w:numId w:val="4"/>
        </w:numPr>
        <w:spacing w:after="0" w:line="240" w:lineRule="auto"/>
        <w:ind w:left="470"/>
        <w:textAlignment w:val="baseline"/>
        <w:rPr>
          <w:rFonts w:ascii="montserrat" w:eastAsia="Times New Roman" w:hAnsi="montserrat" w:cs="Times New Roman"/>
          <w:color w:val="444444"/>
          <w:sz w:val="25"/>
          <w:szCs w:val="25"/>
        </w:rPr>
      </w:pPr>
      <w:proofErr w:type="gramStart"/>
      <w:r w:rsidRPr="00BE4A69">
        <w:rPr>
          <w:rFonts w:ascii="inherit" w:eastAsia="Times New Roman" w:hAnsi="inherit" w:cs="Times New Roman"/>
          <w:b/>
          <w:bCs/>
          <w:color w:val="444444"/>
          <w:sz w:val="25"/>
        </w:rPr>
        <w:t>rollback(</w:t>
      </w:r>
      <w:proofErr w:type="gram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This method drops all the changes made since the previous commit.</w:t>
      </w:r>
    </w:p>
    <w:p w:rsidR="00BE4A69" w:rsidRPr="00BE4A69" w:rsidRDefault="00BE4A69" w:rsidP="00BE4A69">
      <w:pPr>
        <w:numPr>
          <w:ilvl w:val="0"/>
          <w:numId w:val="4"/>
        </w:numPr>
        <w:spacing w:after="0" w:line="240" w:lineRule="auto"/>
        <w:ind w:left="470"/>
        <w:textAlignment w:val="baseline"/>
        <w:rPr>
          <w:rFonts w:ascii="montserrat" w:eastAsia="Times New Roman" w:hAnsi="montserrat" w:cs="Times New Roman"/>
          <w:color w:val="444444"/>
          <w:sz w:val="25"/>
          <w:szCs w:val="25"/>
        </w:rPr>
      </w:pPr>
      <w:proofErr w:type="gramStart"/>
      <w:r w:rsidRPr="00BE4A69">
        <w:rPr>
          <w:rFonts w:ascii="inherit" w:eastAsia="Times New Roman" w:hAnsi="inherit" w:cs="Times New Roman"/>
          <w:b/>
          <w:bCs/>
          <w:color w:val="444444"/>
          <w:sz w:val="25"/>
        </w:rPr>
        <w:t>close(</w:t>
      </w:r>
      <w:proofErr w:type="gram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This method closes the connection.</w:t>
      </w:r>
    </w:p>
    <w:p w:rsidR="00BE4A69" w:rsidRPr="00BE4A69" w:rsidRDefault="00BE4A69" w:rsidP="00BE4A69">
      <w:pPr>
        <w:spacing w:before="157" w:after="235" w:line="689" w:lineRule="atLeast"/>
        <w:textAlignment w:val="baseline"/>
        <w:outlineLvl w:val="1"/>
        <w:rPr>
          <w:rFonts w:ascii="montserrat-bold" w:eastAsia="Times New Roman" w:hAnsi="montserrat-bold" w:cs="Times New Roman"/>
          <w:b/>
          <w:bCs/>
          <w:color w:val="444444"/>
          <w:sz w:val="53"/>
          <w:szCs w:val="53"/>
        </w:rPr>
      </w:pPr>
      <w:r w:rsidRPr="00BE4A69">
        <w:rPr>
          <w:rFonts w:ascii="montserrat-bold" w:eastAsia="Times New Roman" w:hAnsi="montserrat-bold" w:cs="Times New Roman"/>
          <w:b/>
          <w:bCs/>
          <w:color w:val="444444"/>
          <w:sz w:val="53"/>
          <w:szCs w:val="53"/>
        </w:rPr>
        <w:t>Statement Interface</w:t>
      </w:r>
    </w:p>
    <w:p w:rsidR="00BE4A69" w:rsidRPr="00BE4A69" w:rsidRDefault="00BE4A69" w:rsidP="00BE4A69">
      <w:pPr>
        <w:spacing w:after="235" w:line="240" w:lineRule="auto"/>
        <w:textAlignment w:val="baseline"/>
        <w:rPr>
          <w:rFonts w:ascii="montserrat" w:eastAsia="Times New Roman" w:hAnsi="montserrat" w:cs="Times New Roman"/>
          <w:color w:val="444444"/>
          <w:sz w:val="25"/>
          <w:szCs w:val="25"/>
        </w:rPr>
      </w:pPr>
      <w:r w:rsidRPr="00BE4A69">
        <w:rPr>
          <w:rFonts w:ascii="montserrat" w:eastAsia="Times New Roman" w:hAnsi="montserrat" w:cs="Times New Roman"/>
          <w:color w:val="444444"/>
          <w:sz w:val="25"/>
          <w:szCs w:val="25"/>
        </w:rPr>
        <w:lastRenderedPageBreak/>
        <w:t xml:space="preserve">It is an interface that provides methods to execute queries with the database. It is a factory of </w:t>
      </w:r>
      <w:proofErr w:type="spellStart"/>
      <w:r w:rsidRPr="00BE4A69">
        <w:rPr>
          <w:rFonts w:ascii="montserrat" w:eastAsia="Times New Roman" w:hAnsi="montserrat" w:cs="Times New Roman"/>
          <w:color w:val="444444"/>
          <w:sz w:val="25"/>
          <w:szCs w:val="25"/>
        </w:rPr>
        <w:t>ResultSet</w:t>
      </w:r>
      <w:proofErr w:type="spellEnd"/>
      <w:r w:rsidRPr="00BE4A69">
        <w:rPr>
          <w:rFonts w:ascii="montserrat" w:eastAsia="Times New Roman" w:hAnsi="montserrat" w:cs="Times New Roman"/>
          <w:color w:val="444444"/>
          <w:sz w:val="25"/>
          <w:szCs w:val="25"/>
        </w:rPr>
        <w:t>.</w:t>
      </w:r>
    </w:p>
    <w:p w:rsidR="00BE4A69" w:rsidRPr="00BE4A69" w:rsidRDefault="00BE4A69" w:rsidP="00BE4A69">
      <w:pPr>
        <w:numPr>
          <w:ilvl w:val="0"/>
          <w:numId w:val="5"/>
        </w:numPr>
        <w:spacing w:after="0" w:line="240" w:lineRule="auto"/>
        <w:ind w:left="470"/>
        <w:textAlignment w:val="baseline"/>
        <w:rPr>
          <w:rFonts w:ascii="montserrat" w:eastAsia="Times New Roman" w:hAnsi="montserrat" w:cs="Times New Roman"/>
          <w:color w:val="444444"/>
          <w:sz w:val="25"/>
          <w:szCs w:val="25"/>
        </w:rPr>
      </w:pPr>
      <w:proofErr w:type="spellStart"/>
      <w:proofErr w:type="gramStart"/>
      <w:r w:rsidRPr="00BE4A69">
        <w:rPr>
          <w:rFonts w:ascii="inherit" w:eastAsia="Times New Roman" w:hAnsi="inherit" w:cs="Times New Roman"/>
          <w:b/>
          <w:bCs/>
          <w:color w:val="444444"/>
          <w:sz w:val="25"/>
        </w:rPr>
        <w:t>executeQuery</w:t>
      </w:r>
      <w:proofErr w:type="spellEnd"/>
      <w:r w:rsidRPr="00BE4A69">
        <w:rPr>
          <w:rFonts w:ascii="inherit" w:eastAsia="Times New Roman" w:hAnsi="inherit" w:cs="Times New Roman"/>
          <w:b/>
          <w:bCs/>
          <w:color w:val="444444"/>
          <w:sz w:val="25"/>
        </w:rPr>
        <w:t>(</w:t>
      </w:r>
      <w:proofErr w:type="gramEnd"/>
      <w:r w:rsidRPr="00BE4A69">
        <w:rPr>
          <w:rFonts w:ascii="inherit" w:eastAsia="Times New Roman" w:hAnsi="inherit" w:cs="Times New Roman"/>
          <w:b/>
          <w:bCs/>
          <w:color w:val="444444"/>
          <w:sz w:val="25"/>
        </w:rPr>
        <w:t xml:space="preserve">String </w:t>
      </w:r>
      <w:proofErr w:type="spellStart"/>
      <w:r w:rsidRPr="00BE4A69">
        <w:rPr>
          <w:rFonts w:ascii="inherit" w:eastAsia="Times New Roman" w:hAnsi="inherit" w:cs="Times New Roman"/>
          <w:b/>
          <w:bCs/>
          <w:color w:val="444444"/>
          <w:sz w:val="25"/>
        </w:rPr>
        <w:t>sql</w:t>
      </w:r>
      <w:proofErr w:type="spell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xml:space="preserve"> This method is used to execute a SELECT query that returns the </w:t>
      </w:r>
      <w:proofErr w:type="spellStart"/>
      <w:r w:rsidRPr="00BE4A69">
        <w:rPr>
          <w:rFonts w:ascii="montserrat" w:eastAsia="Times New Roman" w:hAnsi="montserrat" w:cs="Times New Roman"/>
          <w:color w:val="444444"/>
          <w:sz w:val="25"/>
          <w:szCs w:val="25"/>
        </w:rPr>
        <w:t>Resultset</w:t>
      </w:r>
      <w:proofErr w:type="spellEnd"/>
      <w:r w:rsidRPr="00BE4A69">
        <w:rPr>
          <w:rFonts w:ascii="montserrat" w:eastAsia="Times New Roman" w:hAnsi="montserrat" w:cs="Times New Roman"/>
          <w:color w:val="444444"/>
          <w:sz w:val="25"/>
          <w:szCs w:val="25"/>
        </w:rPr>
        <w:t xml:space="preserve"> object.</w:t>
      </w:r>
    </w:p>
    <w:p w:rsidR="00BE4A69" w:rsidRPr="00BE4A69" w:rsidRDefault="00BE4A69" w:rsidP="00BE4A69">
      <w:pPr>
        <w:numPr>
          <w:ilvl w:val="0"/>
          <w:numId w:val="5"/>
        </w:numPr>
        <w:spacing w:after="0" w:line="240" w:lineRule="auto"/>
        <w:ind w:left="470"/>
        <w:textAlignment w:val="baseline"/>
        <w:rPr>
          <w:rFonts w:ascii="montserrat" w:eastAsia="Times New Roman" w:hAnsi="montserrat" w:cs="Times New Roman"/>
          <w:color w:val="444444"/>
          <w:sz w:val="25"/>
          <w:szCs w:val="25"/>
        </w:rPr>
      </w:pPr>
      <w:proofErr w:type="spellStart"/>
      <w:proofErr w:type="gramStart"/>
      <w:r w:rsidRPr="00BE4A69">
        <w:rPr>
          <w:rFonts w:ascii="inherit" w:eastAsia="Times New Roman" w:hAnsi="inherit" w:cs="Times New Roman"/>
          <w:b/>
          <w:bCs/>
          <w:color w:val="444444"/>
          <w:sz w:val="25"/>
        </w:rPr>
        <w:t>executeUpdate</w:t>
      </w:r>
      <w:proofErr w:type="spellEnd"/>
      <w:r w:rsidRPr="00BE4A69">
        <w:rPr>
          <w:rFonts w:ascii="inherit" w:eastAsia="Times New Roman" w:hAnsi="inherit" w:cs="Times New Roman"/>
          <w:b/>
          <w:bCs/>
          <w:color w:val="444444"/>
          <w:sz w:val="25"/>
        </w:rPr>
        <w:t>(</w:t>
      </w:r>
      <w:proofErr w:type="gramEnd"/>
      <w:r w:rsidRPr="00BE4A69">
        <w:rPr>
          <w:rFonts w:ascii="inherit" w:eastAsia="Times New Roman" w:hAnsi="inherit" w:cs="Times New Roman"/>
          <w:b/>
          <w:bCs/>
          <w:color w:val="444444"/>
          <w:sz w:val="25"/>
        </w:rPr>
        <w:t xml:space="preserve">String </w:t>
      </w:r>
      <w:proofErr w:type="spellStart"/>
      <w:r w:rsidRPr="00BE4A69">
        <w:rPr>
          <w:rFonts w:ascii="inherit" w:eastAsia="Times New Roman" w:hAnsi="inherit" w:cs="Times New Roman"/>
          <w:b/>
          <w:bCs/>
          <w:color w:val="444444"/>
          <w:sz w:val="25"/>
        </w:rPr>
        <w:t>sql</w:t>
      </w:r>
      <w:proofErr w:type="spell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This method is used to execute a DML query.</w:t>
      </w:r>
    </w:p>
    <w:p w:rsidR="00BE4A69" w:rsidRPr="00BE4A69" w:rsidRDefault="00BE4A69" w:rsidP="00BE4A69">
      <w:pPr>
        <w:numPr>
          <w:ilvl w:val="0"/>
          <w:numId w:val="5"/>
        </w:numPr>
        <w:spacing w:after="0" w:line="240" w:lineRule="auto"/>
        <w:ind w:left="470"/>
        <w:textAlignment w:val="baseline"/>
        <w:rPr>
          <w:rFonts w:ascii="montserrat" w:eastAsia="Times New Roman" w:hAnsi="montserrat" w:cs="Times New Roman"/>
          <w:color w:val="444444"/>
          <w:sz w:val="25"/>
          <w:szCs w:val="25"/>
        </w:rPr>
      </w:pPr>
      <w:proofErr w:type="gramStart"/>
      <w:r w:rsidRPr="00BE4A69">
        <w:rPr>
          <w:rFonts w:ascii="inherit" w:eastAsia="Times New Roman" w:hAnsi="inherit" w:cs="Times New Roman"/>
          <w:b/>
          <w:bCs/>
          <w:color w:val="444444"/>
          <w:sz w:val="25"/>
        </w:rPr>
        <w:t>execute(</w:t>
      </w:r>
      <w:proofErr w:type="gramEnd"/>
      <w:r w:rsidRPr="00BE4A69">
        <w:rPr>
          <w:rFonts w:ascii="inherit" w:eastAsia="Times New Roman" w:hAnsi="inherit" w:cs="Times New Roman"/>
          <w:b/>
          <w:bCs/>
          <w:color w:val="444444"/>
          <w:sz w:val="25"/>
        </w:rPr>
        <w:t xml:space="preserve">String </w:t>
      </w:r>
      <w:proofErr w:type="spellStart"/>
      <w:r w:rsidRPr="00BE4A69">
        <w:rPr>
          <w:rFonts w:ascii="inherit" w:eastAsia="Times New Roman" w:hAnsi="inherit" w:cs="Times New Roman"/>
          <w:b/>
          <w:bCs/>
          <w:color w:val="444444"/>
          <w:sz w:val="25"/>
        </w:rPr>
        <w:t>sql</w:t>
      </w:r>
      <w:proofErr w:type="spell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This method returns multiple results.</w:t>
      </w:r>
    </w:p>
    <w:p w:rsidR="00BE4A69" w:rsidRPr="00BE4A69" w:rsidRDefault="00BE4A69" w:rsidP="00BE4A69">
      <w:pPr>
        <w:numPr>
          <w:ilvl w:val="0"/>
          <w:numId w:val="5"/>
        </w:numPr>
        <w:spacing w:after="0" w:line="240" w:lineRule="auto"/>
        <w:ind w:left="470"/>
        <w:textAlignment w:val="baseline"/>
        <w:rPr>
          <w:rFonts w:ascii="montserrat" w:eastAsia="Times New Roman" w:hAnsi="montserrat" w:cs="Times New Roman"/>
          <w:color w:val="444444"/>
          <w:sz w:val="25"/>
          <w:szCs w:val="25"/>
        </w:rPr>
      </w:pPr>
      <w:proofErr w:type="spellStart"/>
      <w:proofErr w:type="gramStart"/>
      <w:r w:rsidRPr="00BE4A69">
        <w:rPr>
          <w:rFonts w:ascii="inherit" w:eastAsia="Times New Roman" w:hAnsi="inherit" w:cs="Times New Roman"/>
          <w:b/>
          <w:bCs/>
          <w:color w:val="444444"/>
          <w:sz w:val="25"/>
        </w:rPr>
        <w:t>executeBatch</w:t>
      </w:r>
      <w:proofErr w:type="spellEnd"/>
      <w:r w:rsidRPr="00BE4A69">
        <w:rPr>
          <w:rFonts w:ascii="inherit" w:eastAsia="Times New Roman" w:hAnsi="inherit" w:cs="Times New Roman"/>
          <w:b/>
          <w:bCs/>
          <w:color w:val="444444"/>
          <w:sz w:val="25"/>
        </w:rPr>
        <w:t>(</w:t>
      </w:r>
      <w:proofErr w:type="gram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This method is used to execute the Batch of commands.</w:t>
      </w:r>
    </w:p>
    <w:p w:rsidR="00BE4A69" w:rsidRPr="00BE4A69" w:rsidRDefault="00BE4A69" w:rsidP="00BE4A69">
      <w:pPr>
        <w:numPr>
          <w:ilvl w:val="0"/>
          <w:numId w:val="6"/>
        </w:numPr>
        <w:pBdr>
          <w:top w:val="single" w:sz="2" w:space="4"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rFonts w:ascii="inherit" w:eastAsia="Times New Roman" w:hAnsi="inherit" w:cs="Courier New"/>
          <w:color w:val="AAAAAA"/>
          <w:sz w:val="17"/>
          <w:szCs w:val="17"/>
        </w:rPr>
      </w:pPr>
      <w:r w:rsidRPr="00BE4A69">
        <w:rPr>
          <w:rFonts w:ascii="inherit" w:eastAsia="Times New Roman" w:hAnsi="inherit" w:cs="Courier New"/>
          <w:color w:val="000000"/>
          <w:sz w:val="19"/>
          <w:szCs w:val="19"/>
          <w:bdr w:val="none" w:sz="0" w:space="0" w:color="auto" w:frame="1"/>
        </w:rPr>
        <w:t xml:space="preserve">Statement </w:t>
      </w:r>
      <w:proofErr w:type="spellStart"/>
      <w:r w:rsidRPr="00BE4A69">
        <w:rPr>
          <w:rFonts w:ascii="inherit" w:eastAsia="Times New Roman" w:hAnsi="inherit" w:cs="Courier New"/>
          <w:color w:val="000000"/>
          <w:sz w:val="19"/>
          <w:szCs w:val="19"/>
          <w:bdr w:val="none" w:sz="0" w:space="0" w:color="auto" w:frame="1"/>
        </w:rPr>
        <w:t>st</w:t>
      </w:r>
      <w:proofErr w:type="spellEnd"/>
      <w:r w:rsidRPr="00BE4A69">
        <w:rPr>
          <w:rFonts w:ascii="inherit" w:eastAsia="Times New Roman" w:hAnsi="inherit" w:cs="Courier New"/>
          <w:color w:val="000000"/>
          <w:sz w:val="19"/>
          <w:szCs w:val="19"/>
          <w:bdr w:val="none" w:sz="0" w:space="0" w:color="auto" w:frame="1"/>
        </w:rPr>
        <w:t>=</w:t>
      </w:r>
      <w:proofErr w:type="spellStart"/>
      <w:r w:rsidRPr="00BE4A69">
        <w:rPr>
          <w:rFonts w:ascii="inherit" w:eastAsia="Times New Roman" w:hAnsi="inherit" w:cs="Courier New"/>
          <w:color w:val="000000"/>
          <w:sz w:val="19"/>
          <w:szCs w:val="19"/>
          <w:bdr w:val="none" w:sz="0" w:space="0" w:color="auto" w:frame="1"/>
        </w:rPr>
        <w:t>con.</w:t>
      </w:r>
      <w:r w:rsidRPr="00BE4A69">
        <w:rPr>
          <w:rFonts w:ascii="inherit" w:eastAsia="Times New Roman" w:hAnsi="inherit" w:cs="Courier New"/>
          <w:b/>
          <w:bCs/>
          <w:color w:val="286491"/>
          <w:sz w:val="19"/>
        </w:rPr>
        <w:t>createStatement</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w:t>
      </w:r>
    </w:p>
    <w:p w:rsidR="00BE4A69" w:rsidRPr="00BE4A69" w:rsidRDefault="00BE4A69" w:rsidP="00BE4A69">
      <w:pPr>
        <w:numPr>
          <w:ilvl w:val="0"/>
          <w:numId w:val="6"/>
        </w:numPr>
        <w:pBdr>
          <w:top w:val="single" w:sz="2" w:space="1" w:color="FFFFFF"/>
          <w:left w:val="single" w:sz="6" w:space="11" w:color="E0E0E0"/>
          <w:bottom w:val="single" w:sz="2" w:space="4" w:color="FFFFFF"/>
          <w:right w:val="single" w:sz="2" w:space="4" w:color="FFFFFF"/>
        </w:pBdr>
        <w:shd w:val="clear" w:color="auto" w:fill="FFFFFF"/>
        <w:spacing w:after="0" w:line="250" w:lineRule="atLeast"/>
        <w:ind w:left="626"/>
        <w:textAlignment w:val="baseline"/>
        <w:rPr>
          <w:rFonts w:ascii="inherit" w:eastAsia="Times New Roman" w:hAnsi="inherit" w:cs="Courier New"/>
          <w:color w:val="AAAAAA"/>
          <w:sz w:val="17"/>
          <w:szCs w:val="17"/>
        </w:rPr>
      </w:pPr>
      <w:proofErr w:type="spellStart"/>
      <w:r w:rsidRPr="00BE4A69">
        <w:rPr>
          <w:rFonts w:ascii="inherit" w:eastAsia="Times New Roman" w:hAnsi="inherit" w:cs="Courier New"/>
          <w:color w:val="000000"/>
          <w:sz w:val="19"/>
          <w:szCs w:val="19"/>
          <w:bdr w:val="none" w:sz="0" w:space="0" w:color="auto" w:frame="1"/>
        </w:rPr>
        <w:t>int</w:t>
      </w:r>
      <w:proofErr w:type="spellEnd"/>
      <w:r w:rsidRPr="00BE4A69">
        <w:rPr>
          <w:rFonts w:ascii="inherit" w:eastAsia="Times New Roman" w:hAnsi="inherit" w:cs="Courier New"/>
          <w:color w:val="000000"/>
          <w:sz w:val="19"/>
          <w:szCs w:val="19"/>
          <w:bdr w:val="none" w:sz="0" w:space="0" w:color="auto" w:frame="1"/>
        </w:rPr>
        <w:t xml:space="preserve"> query=</w:t>
      </w:r>
      <w:proofErr w:type="spellStart"/>
      <w:r w:rsidRPr="00BE4A69">
        <w:rPr>
          <w:rFonts w:ascii="inherit" w:eastAsia="Times New Roman" w:hAnsi="inherit" w:cs="Courier New"/>
          <w:color w:val="000000"/>
          <w:sz w:val="19"/>
          <w:szCs w:val="19"/>
          <w:bdr w:val="none" w:sz="0" w:space="0" w:color="auto" w:frame="1"/>
        </w:rPr>
        <w:t>st.</w:t>
      </w:r>
      <w:r w:rsidRPr="00BE4A69">
        <w:rPr>
          <w:rFonts w:ascii="inherit" w:eastAsia="Times New Roman" w:hAnsi="inherit" w:cs="Courier New"/>
          <w:b/>
          <w:bCs/>
          <w:color w:val="286491"/>
          <w:sz w:val="19"/>
        </w:rPr>
        <w:t>executeQuery</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DD1144"/>
          <w:sz w:val="19"/>
        </w:rPr>
        <w:t>"INSERT INTO TABLE_DEMO VALUES("</w:t>
      </w:r>
      <w:r w:rsidRPr="00BE4A69">
        <w:rPr>
          <w:rFonts w:ascii="inherit" w:eastAsia="Times New Roman" w:hAnsi="inherit" w:cs="Courier New"/>
          <w:color w:val="000000"/>
          <w:sz w:val="19"/>
          <w:szCs w:val="19"/>
          <w:bdr w:val="none" w:sz="0" w:space="0" w:color="auto" w:frame="1"/>
        </w:rPr>
        <w:t>ABC</w:t>
      </w:r>
      <w:r w:rsidRPr="00BE4A69">
        <w:rPr>
          <w:rFonts w:ascii="inherit" w:eastAsia="Times New Roman" w:hAnsi="inherit" w:cs="Courier New"/>
          <w:color w:val="DD1144"/>
          <w:sz w:val="19"/>
        </w:rPr>
        <w:t>",21)"</w:t>
      </w:r>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w:t>
      </w:r>
    </w:p>
    <w:p w:rsidR="00BE4A69" w:rsidRPr="00BE4A69" w:rsidRDefault="00BE4A69" w:rsidP="00BE4A69">
      <w:pPr>
        <w:spacing w:after="0" w:line="689" w:lineRule="atLeast"/>
        <w:textAlignment w:val="baseline"/>
        <w:outlineLvl w:val="1"/>
        <w:rPr>
          <w:rFonts w:ascii="montserrat-bold" w:eastAsia="Times New Roman" w:hAnsi="montserrat-bold" w:cs="Times New Roman"/>
          <w:b/>
          <w:bCs/>
          <w:color w:val="444444"/>
          <w:sz w:val="53"/>
          <w:szCs w:val="53"/>
        </w:rPr>
      </w:pPr>
      <w:proofErr w:type="spellStart"/>
      <w:r w:rsidRPr="00BE4A69">
        <w:rPr>
          <w:rFonts w:ascii="inherit" w:eastAsia="Times New Roman" w:hAnsi="inherit" w:cs="Times New Roman"/>
          <w:b/>
          <w:bCs/>
          <w:color w:val="444444"/>
          <w:sz w:val="53"/>
        </w:rPr>
        <w:t>PreparedStatement</w:t>
      </w:r>
      <w:proofErr w:type="spellEnd"/>
      <w:r w:rsidRPr="00BE4A69">
        <w:rPr>
          <w:rFonts w:ascii="inherit" w:eastAsia="Times New Roman" w:hAnsi="inherit" w:cs="Times New Roman"/>
          <w:b/>
          <w:bCs/>
          <w:color w:val="444444"/>
          <w:sz w:val="53"/>
        </w:rPr>
        <w:t xml:space="preserve"> Interface</w:t>
      </w:r>
    </w:p>
    <w:p w:rsidR="00BE4A69" w:rsidRPr="00BE4A69" w:rsidRDefault="00BE4A69" w:rsidP="00BE4A69">
      <w:pPr>
        <w:spacing w:after="235" w:line="240" w:lineRule="auto"/>
        <w:textAlignment w:val="baseline"/>
        <w:rPr>
          <w:rFonts w:ascii="montserrat" w:eastAsia="Times New Roman" w:hAnsi="montserrat" w:cs="Times New Roman"/>
          <w:color w:val="444444"/>
          <w:sz w:val="25"/>
          <w:szCs w:val="25"/>
        </w:rPr>
      </w:pPr>
      <w:r w:rsidRPr="00BE4A69">
        <w:rPr>
          <w:rFonts w:ascii="montserrat" w:eastAsia="Times New Roman" w:hAnsi="montserrat" w:cs="Times New Roman"/>
          <w:color w:val="444444"/>
          <w:sz w:val="25"/>
          <w:szCs w:val="25"/>
        </w:rPr>
        <w:t>This interface is used to execute parameterized queries. Let’s look at the methods of it.</w:t>
      </w:r>
    </w:p>
    <w:p w:rsidR="00BE4A69" w:rsidRPr="00BE4A69" w:rsidRDefault="00BE4A69" w:rsidP="00BE4A69">
      <w:pPr>
        <w:numPr>
          <w:ilvl w:val="0"/>
          <w:numId w:val="7"/>
        </w:numPr>
        <w:spacing w:after="0" w:line="240" w:lineRule="auto"/>
        <w:ind w:left="470"/>
        <w:textAlignment w:val="baseline"/>
        <w:rPr>
          <w:rFonts w:ascii="montserrat" w:eastAsia="Times New Roman" w:hAnsi="montserrat" w:cs="Times New Roman"/>
          <w:color w:val="444444"/>
          <w:sz w:val="25"/>
          <w:szCs w:val="25"/>
        </w:rPr>
      </w:pPr>
      <w:proofErr w:type="spellStart"/>
      <w:proofErr w:type="gramStart"/>
      <w:r w:rsidRPr="00BE4A69">
        <w:rPr>
          <w:rFonts w:ascii="inherit" w:eastAsia="Times New Roman" w:hAnsi="inherit" w:cs="Times New Roman"/>
          <w:b/>
          <w:bCs/>
          <w:color w:val="444444"/>
          <w:sz w:val="25"/>
        </w:rPr>
        <w:t>setInt</w:t>
      </w:r>
      <w:proofErr w:type="spellEnd"/>
      <w:r w:rsidRPr="00BE4A69">
        <w:rPr>
          <w:rFonts w:ascii="inherit" w:eastAsia="Times New Roman" w:hAnsi="inherit" w:cs="Times New Roman"/>
          <w:b/>
          <w:bCs/>
          <w:color w:val="444444"/>
          <w:sz w:val="25"/>
        </w:rPr>
        <w:t>(</w:t>
      </w:r>
      <w:proofErr w:type="spellStart"/>
      <w:proofErr w:type="gramEnd"/>
      <w:r w:rsidRPr="00BE4A69">
        <w:rPr>
          <w:rFonts w:ascii="inherit" w:eastAsia="Times New Roman" w:hAnsi="inherit" w:cs="Times New Roman"/>
          <w:b/>
          <w:bCs/>
          <w:color w:val="444444"/>
          <w:sz w:val="25"/>
        </w:rPr>
        <w:t>int</w:t>
      </w:r>
      <w:proofErr w:type="spellEnd"/>
      <w:r w:rsidRPr="00BE4A69">
        <w:rPr>
          <w:rFonts w:ascii="inherit" w:eastAsia="Times New Roman" w:hAnsi="inherit" w:cs="Times New Roman"/>
          <w:b/>
          <w:bCs/>
          <w:color w:val="444444"/>
          <w:sz w:val="25"/>
        </w:rPr>
        <w:t xml:space="preserve"> </w:t>
      </w:r>
      <w:proofErr w:type="spellStart"/>
      <w:r w:rsidRPr="00BE4A69">
        <w:rPr>
          <w:rFonts w:ascii="inherit" w:eastAsia="Times New Roman" w:hAnsi="inherit" w:cs="Times New Roman"/>
          <w:b/>
          <w:bCs/>
          <w:color w:val="444444"/>
          <w:sz w:val="25"/>
        </w:rPr>
        <w:t>index,int</w:t>
      </w:r>
      <w:proofErr w:type="spellEnd"/>
      <w:r w:rsidRPr="00BE4A69">
        <w:rPr>
          <w:rFonts w:ascii="inherit" w:eastAsia="Times New Roman" w:hAnsi="inherit" w:cs="Times New Roman"/>
          <w:b/>
          <w:bCs/>
          <w:color w:val="444444"/>
          <w:sz w:val="25"/>
        </w:rPr>
        <w:t xml:space="preserve"> values):</w:t>
      </w:r>
      <w:r w:rsidRPr="00BE4A69">
        <w:rPr>
          <w:rFonts w:ascii="montserrat" w:eastAsia="Times New Roman" w:hAnsi="montserrat" w:cs="Times New Roman"/>
          <w:color w:val="444444"/>
          <w:sz w:val="25"/>
          <w:szCs w:val="25"/>
        </w:rPr>
        <w:t> This method sets the Integer values to given index.</w:t>
      </w:r>
    </w:p>
    <w:p w:rsidR="00BE4A69" w:rsidRPr="00BE4A69" w:rsidRDefault="00BE4A69" w:rsidP="00BE4A69">
      <w:pPr>
        <w:numPr>
          <w:ilvl w:val="0"/>
          <w:numId w:val="7"/>
        </w:numPr>
        <w:spacing w:after="0" w:line="240" w:lineRule="auto"/>
        <w:ind w:left="470"/>
        <w:textAlignment w:val="baseline"/>
        <w:rPr>
          <w:rFonts w:ascii="montserrat" w:eastAsia="Times New Roman" w:hAnsi="montserrat" w:cs="Times New Roman"/>
          <w:color w:val="444444"/>
          <w:sz w:val="25"/>
          <w:szCs w:val="25"/>
        </w:rPr>
      </w:pPr>
      <w:proofErr w:type="spellStart"/>
      <w:proofErr w:type="gramStart"/>
      <w:r w:rsidRPr="00BE4A69">
        <w:rPr>
          <w:rFonts w:ascii="inherit" w:eastAsia="Times New Roman" w:hAnsi="inherit" w:cs="Times New Roman"/>
          <w:b/>
          <w:bCs/>
          <w:color w:val="444444"/>
          <w:sz w:val="25"/>
        </w:rPr>
        <w:t>setString</w:t>
      </w:r>
      <w:proofErr w:type="spellEnd"/>
      <w:r w:rsidRPr="00BE4A69">
        <w:rPr>
          <w:rFonts w:ascii="inherit" w:eastAsia="Times New Roman" w:hAnsi="inherit" w:cs="Times New Roman"/>
          <w:b/>
          <w:bCs/>
          <w:color w:val="444444"/>
          <w:sz w:val="25"/>
        </w:rPr>
        <w:t>(</w:t>
      </w:r>
      <w:proofErr w:type="spellStart"/>
      <w:proofErr w:type="gramEnd"/>
      <w:r w:rsidRPr="00BE4A69">
        <w:rPr>
          <w:rFonts w:ascii="inherit" w:eastAsia="Times New Roman" w:hAnsi="inherit" w:cs="Times New Roman"/>
          <w:b/>
          <w:bCs/>
          <w:color w:val="444444"/>
          <w:sz w:val="25"/>
        </w:rPr>
        <w:t>int</w:t>
      </w:r>
      <w:proofErr w:type="spellEnd"/>
      <w:r w:rsidRPr="00BE4A69">
        <w:rPr>
          <w:rFonts w:ascii="inherit" w:eastAsia="Times New Roman" w:hAnsi="inherit" w:cs="Times New Roman"/>
          <w:b/>
          <w:bCs/>
          <w:color w:val="444444"/>
          <w:sz w:val="25"/>
        </w:rPr>
        <w:t xml:space="preserve"> index, string value):</w:t>
      </w:r>
      <w:r w:rsidRPr="00BE4A69">
        <w:rPr>
          <w:rFonts w:ascii="montserrat" w:eastAsia="Times New Roman" w:hAnsi="montserrat" w:cs="Times New Roman"/>
          <w:color w:val="444444"/>
          <w:sz w:val="25"/>
          <w:szCs w:val="25"/>
        </w:rPr>
        <w:t> This method sets the string value to the given index.</w:t>
      </w:r>
    </w:p>
    <w:p w:rsidR="00BE4A69" w:rsidRPr="00BE4A69" w:rsidRDefault="00BE4A69" w:rsidP="00BE4A69">
      <w:pPr>
        <w:numPr>
          <w:ilvl w:val="0"/>
          <w:numId w:val="7"/>
        </w:numPr>
        <w:spacing w:after="0" w:line="240" w:lineRule="auto"/>
        <w:ind w:left="470"/>
        <w:textAlignment w:val="baseline"/>
        <w:rPr>
          <w:rFonts w:ascii="montserrat" w:eastAsia="Times New Roman" w:hAnsi="montserrat" w:cs="Times New Roman"/>
          <w:color w:val="444444"/>
          <w:sz w:val="25"/>
          <w:szCs w:val="25"/>
        </w:rPr>
      </w:pPr>
      <w:proofErr w:type="spellStart"/>
      <w:proofErr w:type="gramStart"/>
      <w:r w:rsidRPr="00BE4A69">
        <w:rPr>
          <w:rFonts w:ascii="inherit" w:eastAsia="Times New Roman" w:hAnsi="inherit" w:cs="Times New Roman"/>
          <w:b/>
          <w:bCs/>
          <w:color w:val="444444"/>
          <w:sz w:val="25"/>
        </w:rPr>
        <w:t>setFloat</w:t>
      </w:r>
      <w:proofErr w:type="spellEnd"/>
      <w:r w:rsidRPr="00BE4A69">
        <w:rPr>
          <w:rFonts w:ascii="inherit" w:eastAsia="Times New Roman" w:hAnsi="inherit" w:cs="Times New Roman"/>
          <w:b/>
          <w:bCs/>
          <w:color w:val="444444"/>
          <w:sz w:val="25"/>
        </w:rPr>
        <w:t>(</w:t>
      </w:r>
      <w:proofErr w:type="spellStart"/>
      <w:proofErr w:type="gramEnd"/>
      <w:r w:rsidRPr="00BE4A69">
        <w:rPr>
          <w:rFonts w:ascii="inherit" w:eastAsia="Times New Roman" w:hAnsi="inherit" w:cs="Times New Roman"/>
          <w:b/>
          <w:bCs/>
          <w:color w:val="444444"/>
          <w:sz w:val="25"/>
        </w:rPr>
        <w:t>int</w:t>
      </w:r>
      <w:proofErr w:type="spellEnd"/>
      <w:r w:rsidRPr="00BE4A69">
        <w:rPr>
          <w:rFonts w:ascii="inherit" w:eastAsia="Times New Roman" w:hAnsi="inherit" w:cs="Times New Roman"/>
          <w:b/>
          <w:bCs/>
          <w:color w:val="444444"/>
          <w:sz w:val="25"/>
        </w:rPr>
        <w:t xml:space="preserve"> index, float value):</w:t>
      </w:r>
      <w:r w:rsidRPr="00BE4A69">
        <w:rPr>
          <w:rFonts w:ascii="montserrat" w:eastAsia="Times New Roman" w:hAnsi="montserrat" w:cs="Times New Roman"/>
          <w:color w:val="444444"/>
          <w:sz w:val="25"/>
          <w:szCs w:val="25"/>
        </w:rPr>
        <w:t> This method sets the float value to the given index.</w:t>
      </w:r>
    </w:p>
    <w:p w:rsidR="00BE4A69" w:rsidRPr="00BE4A69" w:rsidRDefault="00BE4A69" w:rsidP="00BE4A69">
      <w:pPr>
        <w:numPr>
          <w:ilvl w:val="0"/>
          <w:numId w:val="7"/>
        </w:numPr>
        <w:spacing w:after="0" w:line="240" w:lineRule="auto"/>
        <w:ind w:left="470"/>
        <w:textAlignment w:val="baseline"/>
        <w:rPr>
          <w:rFonts w:ascii="montserrat" w:eastAsia="Times New Roman" w:hAnsi="montserrat" w:cs="Times New Roman"/>
          <w:color w:val="444444"/>
          <w:sz w:val="25"/>
          <w:szCs w:val="25"/>
        </w:rPr>
      </w:pPr>
      <w:proofErr w:type="spellStart"/>
      <w:proofErr w:type="gramStart"/>
      <w:r w:rsidRPr="00BE4A69">
        <w:rPr>
          <w:rFonts w:ascii="inherit" w:eastAsia="Times New Roman" w:hAnsi="inherit" w:cs="Times New Roman"/>
          <w:b/>
          <w:bCs/>
          <w:color w:val="444444"/>
          <w:sz w:val="25"/>
        </w:rPr>
        <w:t>setDouble</w:t>
      </w:r>
      <w:proofErr w:type="spellEnd"/>
      <w:r w:rsidRPr="00BE4A69">
        <w:rPr>
          <w:rFonts w:ascii="inherit" w:eastAsia="Times New Roman" w:hAnsi="inherit" w:cs="Times New Roman"/>
          <w:b/>
          <w:bCs/>
          <w:color w:val="444444"/>
          <w:sz w:val="25"/>
        </w:rPr>
        <w:t>(</w:t>
      </w:r>
      <w:proofErr w:type="spellStart"/>
      <w:proofErr w:type="gramEnd"/>
      <w:r w:rsidRPr="00BE4A69">
        <w:rPr>
          <w:rFonts w:ascii="inherit" w:eastAsia="Times New Roman" w:hAnsi="inherit" w:cs="Times New Roman"/>
          <w:b/>
          <w:bCs/>
          <w:color w:val="444444"/>
          <w:sz w:val="25"/>
        </w:rPr>
        <w:t>int</w:t>
      </w:r>
      <w:proofErr w:type="spellEnd"/>
      <w:r w:rsidRPr="00BE4A69">
        <w:rPr>
          <w:rFonts w:ascii="inherit" w:eastAsia="Times New Roman" w:hAnsi="inherit" w:cs="Times New Roman"/>
          <w:b/>
          <w:bCs/>
          <w:color w:val="444444"/>
          <w:sz w:val="25"/>
        </w:rPr>
        <w:t xml:space="preserve"> index, double value):</w:t>
      </w:r>
      <w:r w:rsidRPr="00BE4A69">
        <w:rPr>
          <w:rFonts w:ascii="montserrat" w:eastAsia="Times New Roman" w:hAnsi="montserrat" w:cs="Times New Roman"/>
          <w:color w:val="444444"/>
          <w:sz w:val="25"/>
          <w:szCs w:val="25"/>
        </w:rPr>
        <w:t> This method sets the double value to the given index.</w:t>
      </w:r>
    </w:p>
    <w:p w:rsidR="00BE4A69" w:rsidRPr="00BE4A69" w:rsidRDefault="00BE4A69" w:rsidP="00BE4A69">
      <w:pPr>
        <w:numPr>
          <w:ilvl w:val="0"/>
          <w:numId w:val="7"/>
        </w:numPr>
        <w:spacing w:after="0" w:line="240" w:lineRule="auto"/>
        <w:ind w:left="470"/>
        <w:textAlignment w:val="baseline"/>
        <w:rPr>
          <w:rFonts w:ascii="montserrat" w:eastAsia="Times New Roman" w:hAnsi="montserrat" w:cs="Times New Roman"/>
          <w:color w:val="444444"/>
          <w:sz w:val="25"/>
          <w:szCs w:val="25"/>
        </w:rPr>
      </w:pPr>
      <w:proofErr w:type="spellStart"/>
      <w:proofErr w:type="gramStart"/>
      <w:r w:rsidRPr="00BE4A69">
        <w:rPr>
          <w:rFonts w:ascii="inherit" w:eastAsia="Times New Roman" w:hAnsi="inherit" w:cs="Times New Roman"/>
          <w:b/>
          <w:bCs/>
          <w:color w:val="444444"/>
          <w:sz w:val="25"/>
        </w:rPr>
        <w:t>executeUpdate</w:t>
      </w:r>
      <w:proofErr w:type="spellEnd"/>
      <w:r w:rsidRPr="00BE4A69">
        <w:rPr>
          <w:rFonts w:ascii="inherit" w:eastAsia="Times New Roman" w:hAnsi="inherit" w:cs="Times New Roman"/>
          <w:b/>
          <w:bCs/>
          <w:color w:val="444444"/>
          <w:sz w:val="25"/>
        </w:rPr>
        <w:t>(</w:t>
      </w:r>
      <w:proofErr w:type="gram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This method is used for executing queries.</w:t>
      </w:r>
    </w:p>
    <w:p w:rsidR="00BE4A69" w:rsidRPr="00BE4A69" w:rsidRDefault="00BE4A69" w:rsidP="00BE4A69">
      <w:pPr>
        <w:numPr>
          <w:ilvl w:val="0"/>
          <w:numId w:val="7"/>
        </w:numPr>
        <w:spacing w:after="0" w:line="240" w:lineRule="auto"/>
        <w:ind w:left="470"/>
        <w:textAlignment w:val="baseline"/>
        <w:rPr>
          <w:rFonts w:ascii="montserrat" w:eastAsia="Times New Roman" w:hAnsi="montserrat" w:cs="Times New Roman"/>
          <w:color w:val="444444"/>
          <w:sz w:val="25"/>
          <w:szCs w:val="25"/>
        </w:rPr>
      </w:pPr>
      <w:proofErr w:type="spellStart"/>
      <w:proofErr w:type="gramStart"/>
      <w:r w:rsidRPr="00BE4A69">
        <w:rPr>
          <w:rFonts w:ascii="inherit" w:eastAsia="Times New Roman" w:hAnsi="inherit" w:cs="Times New Roman"/>
          <w:b/>
          <w:bCs/>
          <w:color w:val="444444"/>
          <w:sz w:val="25"/>
        </w:rPr>
        <w:t>executeQuery</w:t>
      </w:r>
      <w:proofErr w:type="spellEnd"/>
      <w:r w:rsidRPr="00BE4A69">
        <w:rPr>
          <w:rFonts w:ascii="inherit" w:eastAsia="Times New Roman" w:hAnsi="inherit" w:cs="Times New Roman"/>
          <w:b/>
          <w:bCs/>
          <w:color w:val="444444"/>
          <w:sz w:val="25"/>
        </w:rPr>
        <w:t>(</w:t>
      </w:r>
      <w:proofErr w:type="gram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This method executes the SELECT query.</w:t>
      </w:r>
    </w:p>
    <w:p w:rsidR="00BE4A69" w:rsidRPr="00BE4A69" w:rsidRDefault="00BE4A69" w:rsidP="00BE4A69">
      <w:pPr>
        <w:numPr>
          <w:ilvl w:val="0"/>
          <w:numId w:val="8"/>
        </w:numPr>
        <w:pBdr>
          <w:top w:val="single" w:sz="2" w:space="4"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rFonts w:ascii="inherit" w:eastAsia="Times New Roman" w:hAnsi="inherit" w:cs="Courier New"/>
          <w:color w:val="AAAAAA"/>
          <w:sz w:val="17"/>
          <w:szCs w:val="17"/>
        </w:rPr>
      </w:pPr>
      <w:proofErr w:type="spellStart"/>
      <w:r w:rsidRPr="00BE4A69">
        <w:rPr>
          <w:rFonts w:ascii="inherit" w:eastAsia="Times New Roman" w:hAnsi="inherit" w:cs="Courier New"/>
          <w:color w:val="000000"/>
          <w:sz w:val="19"/>
          <w:szCs w:val="19"/>
          <w:bdr w:val="none" w:sz="0" w:space="0" w:color="auto" w:frame="1"/>
        </w:rPr>
        <w:t>PreparedStatement</w:t>
      </w:r>
      <w:proofErr w:type="spellEnd"/>
      <w:r w:rsidRPr="00BE4A69">
        <w:rPr>
          <w:rFonts w:ascii="inherit" w:eastAsia="Times New Roman" w:hAnsi="inherit" w:cs="Courier New"/>
          <w:color w:val="000000"/>
          <w:sz w:val="19"/>
          <w:szCs w:val="19"/>
          <w:bdr w:val="none" w:sz="0" w:space="0" w:color="auto" w:frame="1"/>
        </w:rPr>
        <w:t xml:space="preserve"> </w:t>
      </w:r>
      <w:proofErr w:type="spellStart"/>
      <w:r w:rsidRPr="00BE4A69">
        <w:rPr>
          <w:rFonts w:ascii="inherit" w:eastAsia="Times New Roman" w:hAnsi="inherit" w:cs="Courier New"/>
          <w:color w:val="000000"/>
          <w:sz w:val="19"/>
          <w:szCs w:val="19"/>
          <w:bdr w:val="none" w:sz="0" w:space="0" w:color="auto" w:frame="1"/>
        </w:rPr>
        <w:t>pstmt</w:t>
      </w:r>
      <w:proofErr w:type="spellEnd"/>
      <w:r w:rsidRPr="00BE4A69">
        <w:rPr>
          <w:rFonts w:ascii="inherit" w:eastAsia="Times New Roman" w:hAnsi="inherit" w:cs="Courier New"/>
          <w:color w:val="000000"/>
          <w:sz w:val="19"/>
          <w:szCs w:val="19"/>
          <w:bdr w:val="none" w:sz="0" w:space="0" w:color="auto" w:frame="1"/>
        </w:rPr>
        <w:t>=</w:t>
      </w:r>
      <w:proofErr w:type="spellStart"/>
      <w:proofErr w:type="gramStart"/>
      <w:r w:rsidRPr="00BE4A69">
        <w:rPr>
          <w:rFonts w:ascii="inherit" w:eastAsia="Times New Roman" w:hAnsi="inherit" w:cs="Courier New"/>
          <w:color w:val="000000"/>
          <w:sz w:val="19"/>
          <w:szCs w:val="19"/>
          <w:bdr w:val="none" w:sz="0" w:space="0" w:color="auto" w:frame="1"/>
        </w:rPr>
        <w:t>con.</w:t>
      </w:r>
      <w:r w:rsidRPr="00BE4A69">
        <w:rPr>
          <w:rFonts w:ascii="inherit" w:eastAsia="Times New Roman" w:hAnsi="inherit" w:cs="Courier New"/>
          <w:b/>
          <w:bCs/>
          <w:color w:val="286491"/>
          <w:sz w:val="19"/>
        </w:rPr>
        <w:t>prepareStatement</w:t>
      </w:r>
      <w:proofErr w:type="spellEnd"/>
      <w:r w:rsidRPr="00BE4A69">
        <w:rPr>
          <w:rFonts w:ascii="inherit" w:eastAsia="Times New Roman" w:hAnsi="inherit" w:cs="Courier New"/>
          <w:color w:val="777777"/>
          <w:sz w:val="19"/>
        </w:rPr>
        <w:t>(</w:t>
      </w:r>
      <w:proofErr w:type="gramEnd"/>
      <w:r w:rsidRPr="00BE4A69">
        <w:rPr>
          <w:rFonts w:ascii="inherit" w:eastAsia="Times New Roman" w:hAnsi="inherit" w:cs="Courier New"/>
          <w:color w:val="DD1144"/>
          <w:sz w:val="19"/>
        </w:rPr>
        <w:t>"insert into TABLE_DEMO values(?,?)"</w:t>
      </w:r>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 xml:space="preserve">; </w:t>
      </w:r>
    </w:p>
    <w:p w:rsidR="00BE4A69" w:rsidRPr="00BE4A69" w:rsidRDefault="00BE4A69" w:rsidP="00BE4A69">
      <w:pPr>
        <w:numPr>
          <w:ilvl w:val="0"/>
          <w:numId w:val="8"/>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rFonts w:ascii="inherit" w:eastAsia="Times New Roman" w:hAnsi="inherit" w:cs="Courier New"/>
          <w:color w:val="AAAAAA"/>
          <w:sz w:val="17"/>
          <w:szCs w:val="17"/>
        </w:rPr>
      </w:pPr>
      <w:proofErr w:type="spellStart"/>
      <w:r w:rsidRPr="00BE4A69">
        <w:rPr>
          <w:rFonts w:ascii="inherit" w:eastAsia="Times New Roman" w:hAnsi="inherit" w:cs="Courier New"/>
          <w:color w:val="000000"/>
          <w:sz w:val="19"/>
          <w:szCs w:val="19"/>
          <w:bdr w:val="none" w:sz="0" w:space="0" w:color="auto" w:frame="1"/>
        </w:rPr>
        <w:t>pstmt.</w:t>
      </w:r>
      <w:r w:rsidRPr="00BE4A69">
        <w:rPr>
          <w:rFonts w:ascii="inherit" w:eastAsia="Times New Roman" w:hAnsi="inherit" w:cs="Courier New"/>
          <w:b/>
          <w:bCs/>
          <w:color w:val="286491"/>
          <w:sz w:val="19"/>
        </w:rPr>
        <w:t>setString</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009999"/>
          <w:sz w:val="19"/>
        </w:rPr>
        <w:t>1</w:t>
      </w:r>
      <w:r w:rsidRPr="00BE4A69">
        <w:rPr>
          <w:rFonts w:ascii="inherit" w:eastAsia="Times New Roman" w:hAnsi="inherit" w:cs="Courier New"/>
          <w:color w:val="000000"/>
          <w:sz w:val="19"/>
          <w:szCs w:val="19"/>
          <w:bdr w:val="none" w:sz="0" w:space="0" w:color="auto" w:frame="1"/>
        </w:rPr>
        <w:t>,</w:t>
      </w:r>
      <w:r w:rsidRPr="00BE4A69">
        <w:rPr>
          <w:rFonts w:ascii="inherit" w:eastAsia="Times New Roman" w:hAnsi="inherit" w:cs="Courier New"/>
          <w:color w:val="DD1144"/>
          <w:sz w:val="19"/>
        </w:rPr>
        <w:t>"Nicolas"</w:t>
      </w:r>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w:t>
      </w:r>
    </w:p>
    <w:p w:rsidR="00BE4A69" w:rsidRPr="00BE4A69" w:rsidRDefault="00BE4A69" w:rsidP="00BE4A69">
      <w:pPr>
        <w:numPr>
          <w:ilvl w:val="0"/>
          <w:numId w:val="8"/>
        </w:numPr>
        <w:pBdr>
          <w:top w:val="single" w:sz="2" w:space="1" w:color="FFFFFF"/>
          <w:left w:val="single" w:sz="6" w:space="11" w:color="E0E0E0"/>
          <w:bottom w:val="single" w:sz="2" w:space="4" w:color="FFFFFF"/>
          <w:right w:val="single" w:sz="2" w:space="4" w:color="FFFFFF"/>
        </w:pBdr>
        <w:shd w:val="clear" w:color="auto" w:fill="FFFFFF"/>
        <w:spacing w:after="0" w:line="250" w:lineRule="atLeast"/>
        <w:ind w:left="626"/>
        <w:textAlignment w:val="baseline"/>
        <w:rPr>
          <w:rFonts w:ascii="inherit" w:eastAsia="Times New Roman" w:hAnsi="inherit" w:cs="Courier New"/>
          <w:color w:val="AAAAAA"/>
          <w:sz w:val="17"/>
          <w:szCs w:val="17"/>
        </w:rPr>
      </w:pPr>
      <w:proofErr w:type="spellStart"/>
      <w:r w:rsidRPr="00BE4A69">
        <w:rPr>
          <w:rFonts w:ascii="inherit" w:eastAsia="Times New Roman" w:hAnsi="inherit" w:cs="Courier New"/>
          <w:color w:val="000000"/>
          <w:sz w:val="19"/>
          <w:szCs w:val="19"/>
          <w:bdr w:val="none" w:sz="0" w:space="0" w:color="auto" w:frame="1"/>
        </w:rPr>
        <w:t>pstmt.</w:t>
      </w:r>
      <w:r w:rsidRPr="00BE4A69">
        <w:rPr>
          <w:rFonts w:ascii="inherit" w:eastAsia="Times New Roman" w:hAnsi="inherit" w:cs="Courier New"/>
          <w:b/>
          <w:bCs/>
          <w:color w:val="286491"/>
          <w:sz w:val="19"/>
        </w:rPr>
        <w:t>setInt</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009999"/>
          <w:sz w:val="19"/>
        </w:rPr>
        <w:t>2</w:t>
      </w:r>
      <w:r w:rsidRPr="00BE4A69">
        <w:rPr>
          <w:rFonts w:ascii="inherit" w:eastAsia="Times New Roman" w:hAnsi="inherit" w:cs="Courier New"/>
          <w:color w:val="000000"/>
          <w:sz w:val="19"/>
          <w:szCs w:val="19"/>
          <w:bdr w:val="none" w:sz="0" w:space="0" w:color="auto" w:frame="1"/>
        </w:rPr>
        <w:t>,</w:t>
      </w:r>
      <w:r w:rsidRPr="00BE4A69">
        <w:rPr>
          <w:rFonts w:ascii="inherit" w:eastAsia="Times New Roman" w:hAnsi="inherit" w:cs="Courier New"/>
          <w:color w:val="009999"/>
          <w:sz w:val="19"/>
        </w:rPr>
        <w:t>21</w:t>
      </w:r>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w:t>
      </w:r>
    </w:p>
    <w:p w:rsidR="00BE4A69" w:rsidRPr="00BE4A69" w:rsidRDefault="00BE4A69" w:rsidP="00BE4A69">
      <w:pPr>
        <w:spacing w:before="157" w:after="235" w:line="689" w:lineRule="atLeast"/>
        <w:textAlignment w:val="baseline"/>
        <w:outlineLvl w:val="1"/>
        <w:rPr>
          <w:rFonts w:ascii="montserrat-bold" w:eastAsia="Times New Roman" w:hAnsi="montserrat-bold" w:cs="Times New Roman"/>
          <w:b/>
          <w:bCs/>
          <w:color w:val="444444"/>
          <w:sz w:val="53"/>
          <w:szCs w:val="53"/>
        </w:rPr>
      </w:pPr>
      <w:r w:rsidRPr="00BE4A69">
        <w:rPr>
          <w:rFonts w:ascii="montserrat-bold" w:eastAsia="Times New Roman" w:hAnsi="montserrat-bold" w:cs="Times New Roman"/>
          <w:b/>
          <w:bCs/>
          <w:color w:val="444444"/>
          <w:sz w:val="53"/>
          <w:szCs w:val="53"/>
        </w:rPr>
        <w:t xml:space="preserve">Difference between Statement and </w:t>
      </w:r>
      <w:proofErr w:type="spellStart"/>
      <w:r w:rsidRPr="00BE4A69">
        <w:rPr>
          <w:rFonts w:ascii="montserrat-bold" w:eastAsia="Times New Roman" w:hAnsi="montserrat-bold" w:cs="Times New Roman"/>
          <w:b/>
          <w:bCs/>
          <w:color w:val="444444"/>
          <w:sz w:val="53"/>
          <w:szCs w:val="53"/>
        </w:rPr>
        <w:t>PreparedStatement</w:t>
      </w:r>
      <w:proofErr w:type="spellEnd"/>
    </w:p>
    <w:tbl>
      <w:tblPr>
        <w:tblW w:w="0" w:type="auto"/>
        <w:tblCellMar>
          <w:left w:w="0" w:type="dxa"/>
          <w:right w:w="0" w:type="dxa"/>
        </w:tblCellMar>
        <w:tblLook w:val="04A0"/>
      </w:tblPr>
      <w:tblGrid>
        <w:gridCol w:w="3705"/>
        <w:gridCol w:w="6125"/>
      </w:tblGrid>
      <w:tr w:rsidR="00BE4A69" w:rsidRPr="00BE4A69" w:rsidTr="00BE4A69">
        <w:tc>
          <w:tcPr>
            <w:tcW w:w="0" w:type="auto"/>
            <w:tcBorders>
              <w:top w:val="nil"/>
              <w:left w:val="nil"/>
              <w:bottom w:val="nil"/>
              <w:right w:val="nil"/>
            </w:tcBorders>
            <w:tcMar>
              <w:top w:w="157" w:type="dxa"/>
              <w:left w:w="235" w:type="dxa"/>
              <w:bottom w:w="157" w:type="dxa"/>
              <w:right w:w="235" w:type="dxa"/>
            </w:tcMar>
            <w:vAlign w:val="bottom"/>
            <w:hideMark/>
          </w:tcPr>
          <w:p w:rsidR="00BE4A69" w:rsidRPr="00BE4A69" w:rsidRDefault="00BE4A69" w:rsidP="00BE4A69">
            <w:pPr>
              <w:spacing w:after="0" w:line="689" w:lineRule="atLeast"/>
              <w:jc w:val="center"/>
              <w:textAlignment w:val="baseline"/>
              <w:outlineLvl w:val="1"/>
              <w:rPr>
                <w:rFonts w:ascii="montserrat-bold" w:eastAsia="Times New Roman" w:hAnsi="montserrat-bold" w:cs="Times New Roman"/>
                <w:b/>
                <w:bCs/>
                <w:sz w:val="53"/>
                <w:szCs w:val="53"/>
              </w:rPr>
            </w:pPr>
            <w:r w:rsidRPr="00BE4A69">
              <w:rPr>
                <w:rFonts w:ascii="inherit" w:eastAsia="Times New Roman" w:hAnsi="inherit" w:cs="Times New Roman"/>
                <w:b/>
                <w:bCs/>
                <w:sz w:val="53"/>
              </w:rPr>
              <w:t>Statement</w:t>
            </w:r>
          </w:p>
        </w:tc>
        <w:tc>
          <w:tcPr>
            <w:tcW w:w="0" w:type="auto"/>
            <w:tcBorders>
              <w:top w:val="nil"/>
              <w:left w:val="nil"/>
              <w:bottom w:val="nil"/>
              <w:right w:val="nil"/>
            </w:tcBorders>
            <w:tcMar>
              <w:top w:w="157" w:type="dxa"/>
              <w:left w:w="235" w:type="dxa"/>
              <w:bottom w:w="157" w:type="dxa"/>
              <w:right w:w="235" w:type="dxa"/>
            </w:tcMar>
            <w:vAlign w:val="bottom"/>
            <w:hideMark/>
          </w:tcPr>
          <w:p w:rsidR="00BE4A69" w:rsidRPr="00BE4A69" w:rsidRDefault="00BE4A69" w:rsidP="00BE4A69">
            <w:pPr>
              <w:spacing w:after="0" w:line="689" w:lineRule="atLeast"/>
              <w:jc w:val="center"/>
              <w:textAlignment w:val="baseline"/>
              <w:outlineLvl w:val="1"/>
              <w:rPr>
                <w:rFonts w:ascii="montserrat-bold" w:eastAsia="Times New Roman" w:hAnsi="montserrat-bold" w:cs="Times New Roman"/>
                <w:b/>
                <w:bCs/>
                <w:sz w:val="53"/>
                <w:szCs w:val="53"/>
              </w:rPr>
            </w:pPr>
            <w:proofErr w:type="spellStart"/>
            <w:r w:rsidRPr="00BE4A69">
              <w:rPr>
                <w:rFonts w:ascii="inherit" w:eastAsia="Times New Roman" w:hAnsi="inherit" w:cs="Times New Roman"/>
                <w:b/>
                <w:bCs/>
                <w:sz w:val="53"/>
              </w:rPr>
              <w:t>PreparedStatement</w:t>
            </w:r>
            <w:proofErr w:type="spellEnd"/>
          </w:p>
        </w:tc>
      </w:tr>
      <w:tr w:rsidR="00BE4A69" w:rsidRPr="00BE4A69" w:rsidTr="00BE4A69">
        <w:tc>
          <w:tcPr>
            <w:tcW w:w="0" w:type="auto"/>
            <w:tcBorders>
              <w:top w:val="nil"/>
              <w:left w:val="nil"/>
              <w:bottom w:val="nil"/>
              <w:right w:val="nil"/>
            </w:tcBorders>
            <w:shd w:val="clear" w:color="auto" w:fill="DFF6F0"/>
            <w:tcMar>
              <w:top w:w="157" w:type="dxa"/>
              <w:left w:w="235" w:type="dxa"/>
              <w:bottom w:w="157" w:type="dxa"/>
              <w:right w:w="235" w:type="dxa"/>
            </w:tcMar>
            <w:vAlign w:val="bottom"/>
            <w:hideMark/>
          </w:tcPr>
          <w:p w:rsidR="00BE4A69" w:rsidRPr="00BE4A69" w:rsidRDefault="00BE4A69" w:rsidP="00BE4A69">
            <w:pPr>
              <w:spacing w:after="0" w:line="376" w:lineRule="atLeast"/>
              <w:jc w:val="center"/>
              <w:rPr>
                <w:rFonts w:ascii="inherit" w:eastAsia="Times New Roman" w:hAnsi="inherit" w:cs="Times New Roman"/>
              </w:rPr>
            </w:pPr>
            <w:r w:rsidRPr="00BE4A69">
              <w:rPr>
                <w:rFonts w:ascii="inherit" w:eastAsia="Times New Roman" w:hAnsi="inherit" w:cs="Times New Roman"/>
                <w:bdr w:val="none" w:sz="0" w:space="0" w:color="auto" w:frame="1"/>
              </w:rPr>
              <w:t>It is used for executing a static SQL statement in JDBC.</w:t>
            </w:r>
          </w:p>
        </w:tc>
        <w:tc>
          <w:tcPr>
            <w:tcW w:w="0" w:type="auto"/>
            <w:tcBorders>
              <w:top w:val="nil"/>
              <w:left w:val="nil"/>
              <w:bottom w:val="nil"/>
              <w:right w:val="nil"/>
            </w:tcBorders>
            <w:shd w:val="clear" w:color="auto" w:fill="DFF6F0"/>
            <w:tcMar>
              <w:top w:w="157" w:type="dxa"/>
              <w:left w:w="235" w:type="dxa"/>
              <w:bottom w:w="157" w:type="dxa"/>
              <w:right w:w="235" w:type="dxa"/>
            </w:tcMar>
            <w:vAlign w:val="bottom"/>
            <w:hideMark/>
          </w:tcPr>
          <w:p w:rsidR="00BE4A69" w:rsidRPr="00BE4A69" w:rsidRDefault="00BE4A69" w:rsidP="00BE4A69">
            <w:pPr>
              <w:spacing w:after="0" w:line="376" w:lineRule="atLeast"/>
              <w:jc w:val="center"/>
              <w:rPr>
                <w:rFonts w:ascii="inherit" w:eastAsia="Times New Roman" w:hAnsi="inherit" w:cs="Times New Roman"/>
              </w:rPr>
            </w:pPr>
            <w:r w:rsidRPr="00BE4A69">
              <w:rPr>
                <w:rFonts w:ascii="inherit" w:eastAsia="Times New Roman" w:hAnsi="inherit" w:cs="Times New Roman"/>
                <w:bdr w:val="none" w:sz="0" w:space="0" w:color="auto" w:frame="1"/>
              </w:rPr>
              <w:t>It is used for executing pre-compiled SQL statement in JDBC.</w:t>
            </w:r>
          </w:p>
        </w:tc>
      </w:tr>
      <w:tr w:rsidR="00BE4A69" w:rsidRPr="00BE4A69" w:rsidTr="00BE4A69">
        <w:tc>
          <w:tcPr>
            <w:tcW w:w="0" w:type="auto"/>
            <w:tcBorders>
              <w:top w:val="nil"/>
              <w:left w:val="nil"/>
              <w:bottom w:val="nil"/>
              <w:right w:val="nil"/>
            </w:tcBorders>
            <w:tcMar>
              <w:top w:w="157" w:type="dxa"/>
              <w:left w:w="235" w:type="dxa"/>
              <w:bottom w:w="157" w:type="dxa"/>
              <w:right w:w="235" w:type="dxa"/>
            </w:tcMar>
            <w:vAlign w:val="bottom"/>
            <w:hideMark/>
          </w:tcPr>
          <w:p w:rsidR="00BE4A69" w:rsidRPr="00BE4A69" w:rsidRDefault="00BE4A69" w:rsidP="00BE4A69">
            <w:pPr>
              <w:spacing w:after="0" w:line="376" w:lineRule="atLeast"/>
              <w:jc w:val="center"/>
              <w:rPr>
                <w:rFonts w:ascii="inherit" w:eastAsia="Times New Roman" w:hAnsi="inherit" w:cs="Times New Roman"/>
              </w:rPr>
            </w:pPr>
            <w:r w:rsidRPr="00BE4A69">
              <w:rPr>
                <w:rFonts w:ascii="inherit" w:eastAsia="Times New Roman" w:hAnsi="inherit" w:cs="Times New Roman"/>
                <w:bdr w:val="none" w:sz="0" w:space="0" w:color="auto" w:frame="1"/>
              </w:rPr>
              <w:t>It cannot accept parameters at runtime.</w:t>
            </w:r>
          </w:p>
        </w:tc>
        <w:tc>
          <w:tcPr>
            <w:tcW w:w="0" w:type="auto"/>
            <w:tcBorders>
              <w:top w:val="nil"/>
              <w:left w:val="nil"/>
              <w:bottom w:val="nil"/>
              <w:right w:val="nil"/>
            </w:tcBorders>
            <w:tcMar>
              <w:top w:w="157" w:type="dxa"/>
              <w:left w:w="235" w:type="dxa"/>
              <w:bottom w:w="157" w:type="dxa"/>
              <w:right w:w="235" w:type="dxa"/>
            </w:tcMar>
            <w:vAlign w:val="bottom"/>
            <w:hideMark/>
          </w:tcPr>
          <w:p w:rsidR="00BE4A69" w:rsidRPr="00BE4A69" w:rsidRDefault="00BE4A69" w:rsidP="00BE4A69">
            <w:pPr>
              <w:spacing w:after="0" w:line="376" w:lineRule="atLeast"/>
              <w:jc w:val="center"/>
              <w:rPr>
                <w:rFonts w:ascii="inherit" w:eastAsia="Times New Roman" w:hAnsi="inherit" w:cs="Times New Roman"/>
              </w:rPr>
            </w:pPr>
            <w:r w:rsidRPr="00BE4A69">
              <w:rPr>
                <w:rFonts w:ascii="inherit" w:eastAsia="Times New Roman" w:hAnsi="inherit" w:cs="Times New Roman"/>
                <w:bdr w:val="none" w:sz="0" w:space="0" w:color="auto" w:frame="1"/>
              </w:rPr>
              <w:t>It can accept different parameters.</w:t>
            </w:r>
          </w:p>
        </w:tc>
      </w:tr>
      <w:tr w:rsidR="00BE4A69" w:rsidRPr="00BE4A69" w:rsidTr="00BE4A69">
        <w:tc>
          <w:tcPr>
            <w:tcW w:w="0" w:type="auto"/>
            <w:tcBorders>
              <w:top w:val="nil"/>
              <w:left w:val="nil"/>
              <w:bottom w:val="nil"/>
              <w:right w:val="nil"/>
            </w:tcBorders>
            <w:shd w:val="clear" w:color="auto" w:fill="DFF6F0"/>
            <w:tcMar>
              <w:top w:w="157" w:type="dxa"/>
              <w:left w:w="235" w:type="dxa"/>
              <w:bottom w:w="157" w:type="dxa"/>
              <w:right w:w="235" w:type="dxa"/>
            </w:tcMar>
            <w:vAlign w:val="bottom"/>
            <w:hideMark/>
          </w:tcPr>
          <w:p w:rsidR="00BE4A69" w:rsidRPr="00BE4A69" w:rsidRDefault="00BE4A69" w:rsidP="00BE4A69">
            <w:pPr>
              <w:spacing w:after="0" w:line="376" w:lineRule="atLeast"/>
              <w:jc w:val="center"/>
              <w:rPr>
                <w:rFonts w:ascii="inherit" w:eastAsia="Times New Roman" w:hAnsi="inherit" w:cs="Times New Roman"/>
              </w:rPr>
            </w:pPr>
            <w:r w:rsidRPr="00BE4A69">
              <w:rPr>
                <w:rFonts w:ascii="inherit" w:eastAsia="Times New Roman" w:hAnsi="inherit" w:cs="Times New Roman"/>
                <w:bdr w:val="none" w:sz="0" w:space="0" w:color="auto" w:frame="1"/>
              </w:rPr>
              <w:t xml:space="preserve">It is slower as compared to </w:t>
            </w:r>
            <w:proofErr w:type="spellStart"/>
            <w:r w:rsidRPr="00BE4A69">
              <w:rPr>
                <w:rFonts w:ascii="inherit" w:eastAsia="Times New Roman" w:hAnsi="inherit" w:cs="Times New Roman"/>
                <w:bdr w:val="none" w:sz="0" w:space="0" w:color="auto" w:frame="1"/>
              </w:rPr>
              <w:lastRenderedPageBreak/>
              <w:t>PreparedStatement</w:t>
            </w:r>
            <w:proofErr w:type="spellEnd"/>
            <w:r w:rsidRPr="00BE4A69">
              <w:rPr>
                <w:rFonts w:ascii="inherit" w:eastAsia="Times New Roman" w:hAnsi="inherit" w:cs="Times New Roman"/>
                <w:bdr w:val="none" w:sz="0" w:space="0" w:color="auto" w:frame="1"/>
              </w:rPr>
              <w:t>.</w:t>
            </w:r>
          </w:p>
        </w:tc>
        <w:tc>
          <w:tcPr>
            <w:tcW w:w="0" w:type="auto"/>
            <w:tcBorders>
              <w:top w:val="nil"/>
              <w:left w:val="nil"/>
              <w:bottom w:val="nil"/>
              <w:right w:val="nil"/>
            </w:tcBorders>
            <w:shd w:val="clear" w:color="auto" w:fill="DFF6F0"/>
            <w:tcMar>
              <w:top w:w="157" w:type="dxa"/>
              <w:left w:w="235" w:type="dxa"/>
              <w:bottom w:w="157" w:type="dxa"/>
              <w:right w:w="235" w:type="dxa"/>
            </w:tcMar>
            <w:vAlign w:val="bottom"/>
            <w:hideMark/>
          </w:tcPr>
          <w:p w:rsidR="00BE4A69" w:rsidRPr="00BE4A69" w:rsidRDefault="00BE4A69" w:rsidP="00BE4A69">
            <w:pPr>
              <w:spacing w:after="0" w:line="376" w:lineRule="atLeast"/>
              <w:jc w:val="center"/>
              <w:rPr>
                <w:rFonts w:ascii="inherit" w:eastAsia="Times New Roman" w:hAnsi="inherit" w:cs="Times New Roman"/>
              </w:rPr>
            </w:pPr>
            <w:r w:rsidRPr="00BE4A69">
              <w:rPr>
                <w:rFonts w:ascii="inherit" w:eastAsia="Times New Roman" w:hAnsi="inherit" w:cs="Times New Roman"/>
                <w:bdr w:val="none" w:sz="0" w:space="0" w:color="auto" w:frame="1"/>
              </w:rPr>
              <w:lastRenderedPageBreak/>
              <w:t xml:space="preserve">It is faster as compared to the statement because it executes </w:t>
            </w:r>
            <w:r w:rsidRPr="00BE4A69">
              <w:rPr>
                <w:rFonts w:ascii="inherit" w:eastAsia="Times New Roman" w:hAnsi="inherit" w:cs="Times New Roman"/>
                <w:bdr w:val="none" w:sz="0" w:space="0" w:color="auto" w:frame="1"/>
              </w:rPr>
              <w:lastRenderedPageBreak/>
              <w:t>precompiled SQL statements.</w:t>
            </w:r>
          </w:p>
        </w:tc>
      </w:tr>
      <w:tr w:rsidR="00BE4A69" w:rsidRPr="00BE4A69" w:rsidTr="00BE4A69">
        <w:tc>
          <w:tcPr>
            <w:tcW w:w="0" w:type="auto"/>
            <w:tcBorders>
              <w:top w:val="nil"/>
              <w:left w:val="nil"/>
              <w:bottom w:val="nil"/>
              <w:right w:val="nil"/>
            </w:tcBorders>
            <w:tcMar>
              <w:top w:w="157" w:type="dxa"/>
              <w:left w:w="235" w:type="dxa"/>
              <w:bottom w:w="157" w:type="dxa"/>
              <w:right w:w="235" w:type="dxa"/>
            </w:tcMar>
            <w:vAlign w:val="bottom"/>
            <w:hideMark/>
          </w:tcPr>
          <w:p w:rsidR="00BE4A69" w:rsidRPr="00BE4A69" w:rsidRDefault="00BE4A69" w:rsidP="00BE4A69">
            <w:pPr>
              <w:spacing w:after="0" w:line="376" w:lineRule="atLeast"/>
              <w:jc w:val="center"/>
              <w:rPr>
                <w:rFonts w:ascii="inherit" w:eastAsia="Times New Roman" w:hAnsi="inherit" w:cs="Times New Roman"/>
              </w:rPr>
            </w:pPr>
            <w:r w:rsidRPr="00BE4A69">
              <w:rPr>
                <w:rFonts w:ascii="inherit" w:eastAsia="Times New Roman" w:hAnsi="inherit" w:cs="Times New Roman"/>
                <w:bdr w:val="none" w:sz="0" w:space="0" w:color="auto" w:frame="1"/>
              </w:rPr>
              <w:lastRenderedPageBreak/>
              <w:t>It is suitable for executing DDL commands.</w:t>
            </w:r>
          </w:p>
        </w:tc>
        <w:tc>
          <w:tcPr>
            <w:tcW w:w="0" w:type="auto"/>
            <w:tcBorders>
              <w:top w:val="nil"/>
              <w:left w:val="nil"/>
              <w:bottom w:val="nil"/>
              <w:right w:val="nil"/>
            </w:tcBorders>
            <w:tcMar>
              <w:top w:w="157" w:type="dxa"/>
              <w:left w:w="235" w:type="dxa"/>
              <w:bottom w:w="157" w:type="dxa"/>
              <w:right w:w="235" w:type="dxa"/>
            </w:tcMar>
            <w:vAlign w:val="bottom"/>
            <w:hideMark/>
          </w:tcPr>
          <w:p w:rsidR="00BE4A69" w:rsidRPr="00BE4A69" w:rsidRDefault="00BE4A69" w:rsidP="00BE4A69">
            <w:pPr>
              <w:spacing w:after="0" w:line="376" w:lineRule="atLeast"/>
              <w:jc w:val="center"/>
              <w:rPr>
                <w:rFonts w:ascii="inherit" w:eastAsia="Times New Roman" w:hAnsi="inherit" w:cs="Times New Roman"/>
              </w:rPr>
            </w:pPr>
            <w:r w:rsidRPr="00BE4A69">
              <w:rPr>
                <w:rFonts w:ascii="inherit" w:eastAsia="Times New Roman" w:hAnsi="inherit" w:cs="Times New Roman"/>
                <w:bdr w:val="none" w:sz="0" w:space="0" w:color="auto" w:frame="1"/>
              </w:rPr>
              <w:t>It is suitable for executing DML commands</w:t>
            </w:r>
          </w:p>
        </w:tc>
      </w:tr>
      <w:tr w:rsidR="00BE4A69" w:rsidRPr="00BE4A69" w:rsidTr="00BE4A69">
        <w:tc>
          <w:tcPr>
            <w:tcW w:w="0" w:type="auto"/>
            <w:tcBorders>
              <w:top w:val="nil"/>
              <w:left w:val="nil"/>
              <w:bottom w:val="nil"/>
              <w:right w:val="nil"/>
            </w:tcBorders>
            <w:shd w:val="clear" w:color="auto" w:fill="DFF6F0"/>
            <w:tcMar>
              <w:top w:w="157" w:type="dxa"/>
              <w:left w:w="235" w:type="dxa"/>
              <w:bottom w:w="157" w:type="dxa"/>
              <w:right w:w="235" w:type="dxa"/>
            </w:tcMar>
            <w:vAlign w:val="bottom"/>
            <w:hideMark/>
          </w:tcPr>
          <w:p w:rsidR="00BE4A69" w:rsidRPr="00BE4A69" w:rsidRDefault="00BE4A69" w:rsidP="00BE4A69">
            <w:pPr>
              <w:spacing w:after="0" w:line="376" w:lineRule="atLeast"/>
              <w:jc w:val="center"/>
              <w:rPr>
                <w:rFonts w:ascii="inherit" w:eastAsia="Times New Roman" w:hAnsi="inherit" w:cs="Times New Roman"/>
              </w:rPr>
            </w:pPr>
            <w:r w:rsidRPr="00BE4A69">
              <w:rPr>
                <w:rFonts w:ascii="inherit" w:eastAsia="Times New Roman" w:hAnsi="inherit" w:cs="Times New Roman"/>
                <w:bdr w:val="none" w:sz="0" w:space="0" w:color="auto" w:frame="1"/>
              </w:rPr>
              <w:t>It makes code less readable and understandable.</w:t>
            </w:r>
          </w:p>
        </w:tc>
        <w:tc>
          <w:tcPr>
            <w:tcW w:w="0" w:type="auto"/>
            <w:tcBorders>
              <w:top w:val="nil"/>
              <w:left w:val="nil"/>
              <w:bottom w:val="nil"/>
              <w:right w:val="nil"/>
            </w:tcBorders>
            <w:shd w:val="clear" w:color="auto" w:fill="DFF6F0"/>
            <w:tcMar>
              <w:top w:w="157" w:type="dxa"/>
              <w:left w:w="235" w:type="dxa"/>
              <w:bottom w:w="157" w:type="dxa"/>
              <w:right w:w="235" w:type="dxa"/>
            </w:tcMar>
            <w:vAlign w:val="bottom"/>
            <w:hideMark/>
          </w:tcPr>
          <w:p w:rsidR="00BE4A69" w:rsidRPr="00BE4A69" w:rsidRDefault="00BE4A69" w:rsidP="00BE4A69">
            <w:pPr>
              <w:spacing w:after="0" w:line="376" w:lineRule="atLeast"/>
              <w:jc w:val="center"/>
              <w:rPr>
                <w:rFonts w:ascii="inherit" w:eastAsia="Times New Roman" w:hAnsi="inherit" w:cs="Times New Roman"/>
              </w:rPr>
            </w:pPr>
            <w:r w:rsidRPr="00BE4A69">
              <w:rPr>
                <w:rFonts w:ascii="inherit" w:eastAsia="Times New Roman" w:hAnsi="inherit" w:cs="Times New Roman"/>
                <w:bdr w:val="none" w:sz="0" w:space="0" w:color="auto" w:frame="1"/>
              </w:rPr>
              <w:t>It makes code more readable and understandable.</w:t>
            </w:r>
          </w:p>
        </w:tc>
      </w:tr>
      <w:tr w:rsidR="00BE4A69" w:rsidRPr="00BE4A69" w:rsidTr="00BE4A69">
        <w:tc>
          <w:tcPr>
            <w:tcW w:w="0" w:type="auto"/>
            <w:tcBorders>
              <w:top w:val="nil"/>
              <w:left w:val="nil"/>
              <w:bottom w:val="nil"/>
              <w:right w:val="nil"/>
            </w:tcBorders>
            <w:tcMar>
              <w:top w:w="157" w:type="dxa"/>
              <w:left w:w="235" w:type="dxa"/>
              <w:bottom w:w="157" w:type="dxa"/>
              <w:right w:w="235" w:type="dxa"/>
            </w:tcMar>
            <w:vAlign w:val="bottom"/>
            <w:hideMark/>
          </w:tcPr>
          <w:p w:rsidR="00BE4A69" w:rsidRPr="00BE4A69" w:rsidRDefault="00BE4A69" w:rsidP="00BE4A69">
            <w:pPr>
              <w:spacing w:after="0" w:line="376" w:lineRule="atLeast"/>
              <w:jc w:val="center"/>
              <w:rPr>
                <w:rFonts w:ascii="inherit" w:eastAsia="Times New Roman" w:hAnsi="inherit" w:cs="Times New Roman"/>
              </w:rPr>
            </w:pPr>
            <w:r w:rsidRPr="00BE4A69">
              <w:rPr>
                <w:rFonts w:ascii="inherit" w:eastAsia="Times New Roman" w:hAnsi="inherit" w:cs="Times New Roman"/>
                <w:bdr w:val="none" w:sz="0" w:space="0" w:color="auto" w:frame="1"/>
              </w:rPr>
              <w:t xml:space="preserve">It is present in </w:t>
            </w:r>
            <w:proofErr w:type="spellStart"/>
            <w:r w:rsidRPr="00BE4A69">
              <w:rPr>
                <w:rFonts w:ascii="inherit" w:eastAsia="Times New Roman" w:hAnsi="inherit" w:cs="Times New Roman"/>
                <w:bdr w:val="none" w:sz="0" w:space="0" w:color="auto" w:frame="1"/>
              </w:rPr>
              <w:t>java.sql.Statement</w:t>
            </w:r>
            <w:proofErr w:type="spellEnd"/>
          </w:p>
        </w:tc>
        <w:tc>
          <w:tcPr>
            <w:tcW w:w="0" w:type="auto"/>
            <w:tcBorders>
              <w:top w:val="nil"/>
              <w:left w:val="nil"/>
              <w:bottom w:val="nil"/>
              <w:right w:val="nil"/>
            </w:tcBorders>
            <w:tcMar>
              <w:top w:w="157" w:type="dxa"/>
              <w:left w:w="235" w:type="dxa"/>
              <w:bottom w:w="157" w:type="dxa"/>
              <w:right w:w="235" w:type="dxa"/>
            </w:tcMar>
            <w:vAlign w:val="bottom"/>
            <w:hideMark/>
          </w:tcPr>
          <w:p w:rsidR="00BE4A69" w:rsidRPr="00BE4A69" w:rsidRDefault="00BE4A69" w:rsidP="00BE4A69">
            <w:pPr>
              <w:spacing w:after="0" w:line="376" w:lineRule="atLeast"/>
              <w:jc w:val="center"/>
              <w:rPr>
                <w:rFonts w:ascii="inherit" w:eastAsia="Times New Roman" w:hAnsi="inherit" w:cs="Times New Roman"/>
              </w:rPr>
            </w:pPr>
            <w:r w:rsidRPr="00BE4A69">
              <w:rPr>
                <w:rFonts w:ascii="inherit" w:eastAsia="Times New Roman" w:hAnsi="inherit" w:cs="Times New Roman"/>
                <w:bdr w:val="none" w:sz="0" w:space="0" w:color="auto" w:frame="1"/>
              </w:rPr>
              <w:t xml:space="preserve">It is present in </w:t>
            </w:r>
            <w:proofErr w:type="spellStart"/>
            <w:r w:rsidRPr="00BE4A69">
              <w:rPr>
                <w:rFonts w:ascii="inherit" w:eastAsia="Times New Roman" w:hAnsi="inherit" w:cs="Times New Roman"/>
                <w:bdr w:val="none" w:sz="0" w:space="0" w:color="auto" w:frame="1"/>
              </w:rPr>
              <w:t>java.sql.PreparedStatement</w:t>
            </w:r>
            <w:proofErr w:type="spellEnd"/>
          </w:p>
        </w:tc>
      </w:tr>
    </w:tbl>
    <w:p w:rsidR="00BE4A69" w:rsidRPr="00BE4A69" w:rsidRDefault="00BE4A69" w:rsidP="00BE4A69">
      <w:pPr>
        <w:spacing w:before="157" w:after="235" w:line="689" w:lineRule="atLeast"/>
        <w:textAlignment w:val="baseline"/>
        <w:outlineLvl w:val="1"/>
        <w:rPr>
          <w:rFonts w:ascii="montserrat-bold" w:eastAsia="Times New Roman" w:hAnsi="montserrat-bold" w:cs="Times New Roman"/>
          <w:b/>
          <w:bCs/>
          <w:color w:val="444444"/>
          <w:sz w:val="53"/>
          <w:szCs w:val="53"/>
        </w:rPr>
      </w:pPr>
      <w:proofErr w:type="spellStart"/>
      <w:r w:rsidRPr="00BE4A69">
        <w:rPr>
          <w:rFonts w:ascii="montserrat-bold" w:eastAsia="Times New Roman" w:hAnsi="montserrat-bold" w:cs="Times New Roman"/>
          <w:b/>
          <w:bCs/>
          <w:color w:val="444444"/>
          <w:sz w:val="53"/>
          <w:szCs w:val="53"/>
        </w:rPr>
        <w:t>ResultSet</w:t>
      </w:r>
      <w:proofErr w:type="spellEnd"/>
      <w:r w:rsidRPr="00BE4A69">
        <w:rPr>
          <w:rFonts w:ascii="montserrat-bold" w:eastAsia="Times New Roman" w:hAnsi="montserrat-bold" w:cs="Times New Roman"/>
          <w:b/>
          <w:bCs/>
          <w:color w:val="444444"/>
          <w:sz w:val="53"/>
          <w:szCs w:val="53"/>
        </w:rPr>
        <w:t xml:space="preserve"> Interface</w:t>
      </w:r>
    </w:p>
    <w:p w:rsidR="00BE4A69" w:rsidRPr="00BE4A69" w:rsidRDefault="00BE4A69" w:rsidP="00BE4A69">
      <w:pPr>
        <w:spacing w:after="235" w:line="240" w:lineRule="auto"/>
        <w:textAlignment w:val="baseline"/>
        <w:rPr>
          <w:rFonts w:ascii="montserrat" w:eastAsia="Times New Roman" w:hAnsi="montserrat" w:cs="Times New Roman"/>
          <w:color w:val="444444"/>
          <w:sz w:val="25"/>
          <w:szCs w:val="25"/>
        </w:rPr>
      </w:pPr>
      <w:r w:rsidRPr="00BE4A69">
        <w:rPr>
          <w:rFonts w:ascii="montserrat" w:eastAsia="Times New Roman" w:hAnsi="montserrat" w:cs="Times New Roman"/>
          <w:color w:val="444444"/>
          <w:sz w:val="25"/>
          <w:szCs w:val="25"/>
        </w:rPr>
        <w:t xml:space="preserve">This interface object is pointed to the row of a table. The </w:t>
      </w:r>
      <w:proofErr w:type="spellStart"/>
      <w:r w:rsidRPr="00BE4A69">
        <w:rPr>
          <w:rFonts w:ascii="montserrat" w:eastAsia="Times New Roman" w:hAnsi="montserrat" w:cs="Times New Roman"/>
          <w:color w:val="444444"/>
          <w:sz w:val="25"/>
          <w:szCs w:val="25"/>
        </w:rPr>
        <w:t>ResultSet</w:t>
      </w:r>
      <w:proofErr w:type="spellEnd"/>
      <w:r w:rsidRPr="00BE4A69">
        <w:rPr>
          <w:rFonts w:ascii="montserrat" w:eastAsia="Times New Roman" w:hAnsi="montserrat" w:cs="Times New Roman"/>
          <w:color w:val="444444"/>
          <w:sz w:val="25"/>
          <w:szCs w:val="25"/>
        </w:rPr>
        <w:t xml:space="preserve"> interface provides methods for retrieving column values from the current row. Let’s see the methods in </w:t>
      </w:r>
      <w:proofErr w:type="spellStart"/>
      <w:r w:rsidRPr="00BE4A69">
        <w:rPr>
          <w:rFonts w:ascii="montserrat" w:eastAsia="Times New Roman" w:hAnsi="montserrat" w:cs="Times New Roman"/>
          <w:color w:val="444444"/>
          <w:sz w:val="25"/>
          <w:szCs w:val="25"/>
        </w:rPr>
        <w:t>ResultSet</w:t>
      </w:r>
      <w:proofErr w:type="spellEnd"/>
      <w:r w:rsidRPr="00BE4A69">
        <w:rPr>
          <w:rFonts w:ascii="montserrat" w:eastAsia="Times New Roman" w:hAnsi="montserrat" w:cs="Times New Roman"/>
          <w:color w:val="444444"/>
          <w:sz w:val="25"/>
          <w:szCs w:val="25"/>
        </w:rPr>
        <w:t xml:space="preserve"> Interface.</w:t>
      </w:r>
    </w:p>
    <w:p w:rsidR="00BE4A69" w:rsidRPr="00BE4A69" w:rsidRDefault="00BE4A69" w:rsidP="00BE4A69">
      <w:pPr>
        <w:numPr>
          <w:ilvl w:val="0"/>
          <w:numId w:val="9"/>
        </w:numPr>
        <w:spacing w:after="0" w:line="240" w:lineRule="auto"/>
        <w:ind w:left="470"/>
        <w:textAlignment w:val="baseline"/>
        <w:rPr>
          <w:rFonts w:ascii="montserrat" w:eastAsia="Times New Roman" w:hAnsi="montserrat" w:cs="Times New Roman"/>
          <w:color w:val="444444"/>
          <w:sz w:val="25"/>
          <w:szCs w:val="25"/>
        </w:rPr>
      </w:pPr>
      <w:proofErr w:type="gramStart"/>
      <w:r w:rsidRPr="00BE4A69">
        <w:rPr>
          <w:rFonts w:ascii="inherit" w:eastAsia="Times New Roman" w:hAnsi="inherit" w:cs="Times New Roman"/>
          <w:b/>
          <w:bCs/>
          <w:color w:val="444444"/>
          <w:sz w:val="25"/>
        </w:rPr>
        <w:t>next(</w:t>
      </w:r>
      <w:proofErr w:type="gram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This method is used to move the cursor one location at a time.</w:t>
      </w:r>
    </w:p>
    <w:p w:rsidR="00BE4A69" w:rsidRPr="00BE4A69" w:rsidRDefault="00BE4A69" w:rsidP="00BE4A69">
      <w:pPr>
        <w:numPr>
          <w:ilvl w:val="0"/>
          <w:numId w:val="9"/>
        </w:numPr>
        <w:spacing w:after="0" w:line="240" w:lineRule="auto"/>
        <w:ind w:left="470"/>
        <w:textAlignment w:val="baseline"/>
        <w:rPr>
          <w:rFonts w:ascii="montserrat" w:eastAsia="Times New Roman" w:hAnsi="montserrat" w:cs="Times New Roman"/>
          <w:color w:val="444444"/>
          <w:sz w:val="25"/>
          <w:szCs w:val="25"/>
        </w:rPr>
      </w:pPr>
      <w:proofErr w:type="gramStart"/>
      <w:r w:rsidRPr="00BE4A69">
        <w:rPr>
          <w:rFonts w:ascii="inherit" w:eastAsia="Times New Roman" w:hAnsi="inherit" w:cs="Times New Roman"/>
          <w:b/>
          <w:bCs/>
          <w:color w:val="444444"/>
          <w:sz w:val="25"/>
        </w:rPr>
        <w:t>previous(</w:t>
      </w:r>
      <w:proofErr w:type="gram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This method is used to move to the previous location from the current position.</w:t>
      </w:r>
    </w:p>
    <w:p w:rsidR="00BE4A69" w:rsidRPr="00BE4A69" w:rsidRDefault="00BE4A69" w:rsidP="00BE4A69">
      <w:pPr>
        <w:numPr>
          <w:ilvl w:val="0"/>
          <w:numId w:val="9"/>
        </w:numPr>
        <w:spacing w:after="0" w:line="240" w:lineRule="auto"/>
        <w:ind w:left="470"/>
        <w:textAlignment w:val="baseline"/>
        <w:rPr>
          <w:rFonts w:ascii="montserrat" w:eastAsia="Times New Roman" w:hAnsi="montserrat" w:cs="Times New Roman"/>
          <w:color w:val="444444"/>
          <w:sz w:val="25"/>
          <w:szCs w:val="25"/>
        </w:rPr>
      </w:pPr>
      <w:proofErr w:type="gramStart"/>
      <w:r w:rsidRPr="00BE4A69">
        <w:rPr>
          <w:rFonts w:ascii="inherit" w:eastAsia="Times New Roman" w:hAnsi="inherit" w:cs="Times New Roman"/>
          <w:b/>
          <w:bCs/>
          <w:color w:val="444444"/>
          <w:sz w:val="25"/>
        </w:rPr>
        <w:t>first(</w:t>
      </w:r>
      <w:proofErr w:type="gram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This is used to move the cursor to the first row.</w:t>
      </w:r>
    </w:p>
    <w:p w:rsidR="00BE4A69" w:rsidRPr="00BE4A69" w:rsidRDefault="00BE4A69" w:rsidP="00BE4A69">
      <w:pPr>
        <w:numPr>
          <w:ilvl w:val="0"/>
          <w:numId w:val="9"/>
        </w:numPr>
        <w:spacing w:after="0" w:line="240" w:lineRule="auto"/>
        <w:ind w:left="470"/>
        <w:textAlignment w:val="baseline"/>
        <w:rPr>
          <w:rFonts w:ascii="montserrat" w:eastAsia="Times New Roman" w:hAnsi="montserrat" w:cs="Times New Roman"/>
          <w:color w:val="444444"/>
          <w:sz w:val="25"/>
          <w:szCs w:val="25"/>
        </w:rPr>
      </w:pPr>
      <w:proofErr w:type="gramStart"/>
      <w:r w:rsidRPr="00BE4A69">
        <w:rPr>
          <w:rFonts w:ascii="inherit" w:eastAsia="Times New Roman" w:hAnsi="inherit" w:cs="Times New Roman"/>
          <w:b/>
          <w:bCs/>
          <w:color w:val="444444"/>
          <w:sz w:val="25"/>
        </w:rPr>
        <w:t>last(</w:t>
      </w:r>
      <w:proofErr w:type="gram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This method is used to move to the last row.</w:t>
      </w:r>
    </w:p>
    <w:p w:rsidR="00BE4A69" w:rsidRPr="00BE4A69" w:rsidRDefault="00BE4A69" w:rsidP="00BE4A69">
      <w:pPr>
        <w:numPr>
          <w:ilvl w:val="0"/>
          <w:numId w:val="9"/>
        </w:numPr>
        <w:spacing w:after="0" w:line="240" w:lineRule="auto"/>
        <w:ind w:left="470"/>
        <w:textAlignment w:val="baseline"/>
        <w:rPr>
          <w:rFonts w:ascii="montserrat" w:eastAsia="Times New Roman" w:hAnsi="montserrat" w:cs="Times New Roman"/>
          <w:color w:val="444444"/>
          <w:sz w:val="25"/>
          <w:szCs w:val="25"/>
        </w:rPr>
      </w:pPr>
      <w:proofErr w:type="gramStart"/>
      <w:r w:rsidRPr="00BE4A69">
        <w:rPr>
          <w:rFonts w:ascii="inherit" w:eastAsia="Times New Roman" w:hAnsi="inherit" w:cs="Times New Roman"/>
          <w:b/>
          <w:bCs/>
          <w:color w:val="444444"/>
          <w:sz w:val="25"/>
        </w:rPr>
        <w:t>absolute(</w:t>
      </w:r>
      <w:proofErr w:type="spellStart"/>
      <w:proofErr w:type="gramEnd"/>
      <w:r w:rsidRPr="00BE4A69">
        <w:rPr>
          <w:rFonts w:ascii="inherit" w:eastAsia="Times New Roman" w:hAnsi="inherit" w:cs="Times New Roman"/>
          <w:b/>
          <w:bCs/>
          <w:color w:val="444444"/>
          <w:sz w:val="25"/>
        </w:rPr>
        <w:t>int</w:t>
      </w:r>
      <w:proofErr w:type="spellEnd"/>
      <w:r w:rsidRPr="00BE4A69">
        <w:rPr>
          <w:rFonts w:ascii="inherit" w:eastAsia="Times New Roman" w:hAnsi="inherit" w:cs="Times New Roman"/>
          <w:b/>
          <w:bCs/>
          <w:color w:val="444444"/>
          <w:sz w:val="25"/>
        </w:rPr>
        <w:t xml:space="preserve"> row):</w:t>
      </w:r>
      <w:r w:rsidRPr="00BE4A69">
        <w:rPr>
          <w:rFonts w:ascii="montserrat" w:eastAsia="Times New Roman" w:hAnsi="montserrat" w:cs="Times New Roman"/>
          <w:color w:val="444444"/>
          <w:sz w:val="25"/>
          <w:szCs w:val="25"/>
        </w:rPr>
        <w:t> This method is used to move the cursor to a specified row number.</w:t>
      </w:r>
    </w:p>
    <w:p w:rsidR="00BE4A69" w:rsidRPr="00BE4A69" w:rsidRDefault="00BE4A69" w:rsidP="00BE4A69">
      <w:pPr>
        <w:numPr>
          <w:ilvl w:val="0"/>
          <w:numId w:val="9"/>
        </w:numPr>
        <w:spacing w:after="0" w:line="240" w:lineRule="auto"/>
        <w:ind w:left="470"/>
        <w:textAlignment w:val="baseline"/>
        <w:rPr>
          <w:rFonts w:ascii="montserrat" w:eastAsia="Times New Roman" w:hAnsi="montserrat" w:cs="Times New Roman"/>
          <w:color w:val="444444"/>
          <w:sz w:val="25"/>
          <w:szCs w:val="25"/>
        </w:rPr>
      </w:pPr>
      <w:proofErr w:type="gramStart"/>
      <w:r w:rsidRPr="00BE4A69">
        <w:rPr>
          <w:rFonts w:ascii="inherit" w:eastAsia="Times New Roman" w:hAnsi="inherit" w:cs="Times New Roman"/>
          <w:b/>
          <w:bCs/>
          <w:color w:val="444444"/>
          <w:sz w:val="25"/>
        </w:rPr>
        <w:t>relative(</w:t>
      </w:r>
      <w:proofErr w:type="spellStart"/>
      <w:proofErr w:type="gramEnd"/>
      <w:r w:rsidRPr="00BE4A69">
        <w:rPr>
          <w:rFonts w:ascii="inherit" w:eastAsia="Times New Roman" w:hAnsi="inherit" w:cs="Times New Roman"/>
          <w:b/>
          <w:bCs/>
          <w:color w:val="444444"/>
          <w:sz w:val="25"/>
        </w:rPr>
        <w:t>int</w:t>
      </w:r>
      <w:proofErr w:type="spellEnd"/>
      <w:r w:rsidRPr="00BE4A69">
        <w:rPr>
          <w:rFonts w:ascii="inherit" w:eastAsia="Times New Roman" w:hAnsi="inherit" w:cs="Times New Roman"/>
          <w:b/>
          <w:bCs/>
          <w:color w:val="444444"/>
          <w:sz w:val="25"/>
        </w:rPr>
        <w:t xml:space="preserve"> row):</w:t>
      </w:r>
      <w:r w:rsidRPr="00BE4A69">
        <w:rPr>
          <w:rFonts w:ascii="montserrat" w:eastAsia="Times New Roman" w:hAnsi="montserrat" w:cs="Times New Roman"/>
          <w:color w:val="444444"/>
          <w:sz w:val="25"/>
          <w:szCs w:val="25"/>
        </w:rPr>
        <w:t> This method is used to move the cursor to a relative row number.</w:t>
      </w:r>
    </w:p>
    <w:p w:rsidR="00BE4A69" w:rsidRPr="00BE4A69" w:rsidRDefault="00BE4A69" w:rsidP="00BE4A69">
      <w:pPr>
        <w:numPr>
          <w:ilvl w:val="0"/>
          <w:numId w:val="9"/>
        </w:numPr>
        <w:spacing w:after="0" w:line="240" w:lineRule="auto"/>
        <w:ind w:left="470"/>
        <w:textAlignment w:val="baseline"/>
        <w:rPr>
          <w:rFonts w:ascii="montserrat" w:eastAsia="Times New Roman" w:hAnsi="montserrat" w:cs="Times New Roman"/>
          <w:color w:val="444444"/>
          <w:sz w:val="25"/>
          <w:szCs w:val="25"/>
        </w:rPr>
      </w:pPr>
      <w:proofErr w:type="spellStart"/>
      <w:proofErr w:type="gramStart"/>
      <w:r w:rsidRPr="00BE4A69">
        <w:rPr>
          <w:rFonts w:ascii="inherit" w:eastAsia="Times New Roman" w:hAnsi="inherit" w:cs="Times New Roman"/>
          <w:b/>
          <w:bCs/>
          <w:color w:val="444444"/>
          <w:sz w:val="25"/>
        </w:rPr>
        <w:t>getInt</w:t>
      </w:r>
      <w:proofErr w:type="spellEnd"/>
      <w:r w:rsidRPr="00BE4A69">
        <w:rPr>
          <w:rFonts w:ascii="inherit" w:eastAsia="Times New Roman" w:hAnsi="inherit" w:cs="Times New Roman"/>
          <w:b/>
          <w:bCs/>
          <w:color w:val="444444"/>
          <w:sz w:val="25"/>
        </w:rPr>
        <w:t>(</w:t>
      </w:r>
      <w:proofErr w:type="spellStart"/>
      <w:proofErr w:type="gramEnd"/>
      <w:r w:rsidRPr="00BE4A69">
        <w:rPr>
          <w:rFonts w:ascii="inherit" w:eastAsia="Times New Roman" w:hAnsi="inherit" w:cs="Times New Roman"/>
          <w:b/>
          <w:bCs/>
          <w:color w:val="444444"/>
          <w:sz w:val="25"/>
        </w:rPr>
        <w:t>int</w:t>
      </w:r>
      <w:proofErr w:type="spellEnd"/>
      <w:r w:rsidRPr="00BE4A69">
        <w:rPr>
          <w:rFonts w:ascii="inherit" w:eastAsia="Times New Roman" w:hAnsi="inherit" w:cs="Times New Roman"/>
          <w:b/>
          <w:bCs/>
          <w:color w:val="444444"/>
          <w:sz w:val="25"/>
        </w:rPr>
        <w:t xml:space="preserve"> </w:t>
      </w:r>
      <w:proofErr w:type="spellStart"/>
      <w:r w:rsidRPr="00BE4A69">
        <w:rPr>
          <w:rFonts w:ascii="inherit" w:eastAsia="Times New Roman" w:hAnsi="inherit" w:cs="Times New Roman"/>
          <w:b/>
          <w:bCs/>
          <w:color w:val="444444"/>
          <w:sz w:val="25"/>
        </w:rPr>
        <w:t>column_index</w:t>
      </w:r>
      <w:proofErr w:type="spell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This method is used to return integer data from the specified column index number.</w:t>
      </w:r>
    </w:p>
    <w:p w:rsidR="00BE4A69" w:rsidRPr="00BE4A69" w:rsidRDefault="00BE4A69" w:rsidP="00BE4A69">
      <w:pPr>
        <w:numPr>
          <w:ilvl w:val="0"/>
          <w:numId w:val="9"/>
        </w:numPr>
        <w:spacing w:after="0" w:line="240" w:lineRule="auto"/>
        <w:ind w:left="470"/>
        <w:textAlignment w:val="baseline"/>
        <w:rPr>
          <w:rFonts w:ascii="montserrat" w:eastAsia="Times New Roman" w:hAnsi="montserrat" w:cs="Times New Roman"/>
          <w:color w:val="444444"/>
          <w:sz w:val="25"/>
          <w:szCs w:val="25"/>
        </w:rPr>
      </w:pPr>
      <w:proofErr w:type="spellStart"/>
      <w:proofErr w:type="gramStart"/>
      <w:r w:rsidRPr="00BE4A69">
        <w:rPr>
          <w:rFonts w:ascii="inherit" w:eastAsia="Times New Roman" w:hAnsi="inherit" w:cs="Times New Roman"/>
          <w:b/>
          <w:bCs/>
          <w:color w:val="444444"/>
          <w:sz w:val="25"/>
        </w:rPr>
        <w:t>getInt</w:t>
      </w:r>
      <w:proofErr w:type="spellEnd"/>
      <w:r w:rsidRPr="00BE4A69">
        <w:rPr>
          <w:rFonts w:ascii="inherit" w:eastAsia="Times New Roman" w:hAnsi="inherit" w:cs="Times New Roman"/>
          <w:b/>
          <w:bCs/>
          <w:color w:val="444444"/>
          <w:sz w:val="25"/>
        </w:rPr>
        <w:t>(</w:t>
      </w:r>
      <w:proofErr w:type="gramEnd"/>
      <w:r w:rsidRPr="00BE4A69">
        <w:rPr>
          <w:rFonts w:ascii="inherit" w:eastAsia="Times New Roman" w:hAnsi="inherit" w:cs="Times New Roman"/>
          <w:b/>
          <w:bCs/>
          <w:color w:val="444444"/>
          <w:sz w:val="25"/>
        </w:rPr>
        <w:t xml:space="preserve">String </w:t>
      </w:r>
      <w:proofErr w:type="spellStart"/>
      <w:r w:rsidRPr="00BE4A69">
        <w:rPr>
          <w:rFonts w:ascii="inherit" w:eastAsia="Times New Roman" w:hAnsi="inherit" w:cs="Times New Roman"/>
          <w:b/>
          <w:bCs/>
          <w:color w:val="444444"/>
          <w:sz w:val="25"/>
        </w:rPr>
        <w:t>column_name</w:t>
      </w:r>
      <w:proofErr w:type="spell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This method is used to return integer data from the specified column name.</w:t>
      </w:r>
    </w:p>
    <w:p w:rsidR="00BE4A69" w:rsidRPr="00BE4A69" w:rsidRDefault="00BE4A69" w:rsidP="00BE4A69">
      <w:pPr>
        <w:numPr>
          <w:ilvl w:val="0"/>
          <w:numId w:val="9"/>
        </w:numPr>
        <w:spacing w:after="0" w:line="240" w:lineRule="auto"/>
        <w:ind w:left="470"/>
        <w:textAlignment w:val="baseline"/>
        <w:rPr>
          <w:rFonts w:ascii="montserrat" w:eastAsia="Times New Roman" w:hAnsi="montserrat" w:cs="Times New Roman"/>
          <w:color w:val="444444"/>
          <w:sz w:val="25"/>
          <w:szCs w:val="25"/>
        </w:rPr>
      </w:pPr>
      <w:proofErr w:type="spellStart"/>
      <w:proofErr w:type="gramStart"/>
      <w:r w:rsidRPr="00BE4A69">
        <w:rPr>
          <w:rFonts w:ascii="inherit" w:eastAsia="Times New Roman" w:hAnsi="inherit" w:cs="Times New Roman"/>
          <w:b/>
          <w:bCs/>
          <w:color w:val="444444"/>
          <w:sz w:val="25"/>
        </w:rPr>
        <w:t>getString</w:t>
      </w:r>
      <w:proofErr w:type="spellEnd"/>
      <w:r w:rsidRPr="00BE4A69">
        <w:rPr>
          <w:rFonts w:ascii="inherit" w:eastAsia="Times New Roman" w:hAnsi="inherit" w:cs="Times New Roman"/>
          <w:b/>
          <w:bCs/>
          <w:color w:val="444444"/>
          <w:sz w:val="25"/>
        </w:rPr>
        <w:t>(</w:t>
      </w:r>
      <w:proofErr w:type="spellStart"/>
      <w:proofErr w:type="gramEnd"/>
      <w:r w:rsidRPr="00BE4A69">
        <w:rPr>
          <w:rFonts w:ascii="inherit" w:eastAsia="Times New Roman" w:hAnsi="inherit" w:cs="Times New Roman"/>
          <w:b/>
          <w:bCs/>
          <w:color w:val="444444"/>
          <w:sz w:val="25"/>
        </w:rPr>
        <w:t>int</w:t>
      </w:r>
      <w:proofErr w:type="spellEnd"/>
      <w:r w:rsidRPr="00BE4A69">
        <w:rPr>
          <w:rFonts w:ascii="inherit" w:eastAsia="Times New Roman" w:hAnsi="inherit" w:cs="Times New Roman"/>
          <w:b/>
          <w:bCs/>
          <w:color w:val="444444"/>
          <w:sz w:val="25"/>
        </w:rPr>
        <w:t xml:space="preserve"> </w:t>
      </w:r>
      <w:proofErr w:type="spellStart"/>
      <w:r w:rsidRPr="00BE4A69">
        <w:rPr>
          <w:rFonts w:ascii="inherit" w:eastAsia="Times New Roman" w:hAnsi="inherit" w:cs="Times New Roman"/>
          <w:b/>
          <w:bCs/>
          <w:color w:val="444444"/>
          <w:sz w:val="25"/>
        </w:rPr>
        <w:t>column_index</w:t>
      </w:r>
      <w:proofErr w:type="spell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This method is used to return string data from the specified column index.</w:t>
      </w:r>
    </w:p>
    <w:p w:rsidR="00BE4A69" w:rsidRPr="00BE4A69" w:rsidRDefault="00BE4A69" w:rsidP="00BE4A69">
      <w:pPr>
        <w:numPr>
          <w:ilvl w:val="0"/>
          <w:numId w:val="9"/>
        </w:numPr>
        <w:spacing w:after="0" w:line="240" w:lineRule="auto"/>
        <w:ind w:left="470"/>
        <w:textAlignment w:val="baseline"/>
        <w:rPr>
          <w:rFonts w:ascii="montserrat" w:eastAsia="Times New Roman" w:hAnsi="montserrat" w:cs="Times New Roman"/>
          <w:color w:val="444444"/>
          <w:sz w:val="25"/>
          <w:szCs w:val="25"/>
        </w:rPr>
      </w:pPr>
      <w:proofErr w:type="spellStart"/>
      <w:proofErr w:type="gramStart"/>
      <w:r w:rsidRPr="00BE4A69">
        <w:rPr>
          <w:rFonts w:ascii="inherit" w:eastAsia="Times New Roman" w:hAnsi="inherit" w:cs="Times New Roman"/>
          <w:b/>
          <w:bCs/>
          <w:color w:val="444444"/>
          <w:sz w:val="25"/>
        </w:rPr>
        <w:t>getString</w:t>
      </w:r>
      <w:proofErr w:type="spellEnd"/>
      <w:r w:rsidRPr="00BE4A69">
        <w:rPr>
          <w:rFonts w:ascii="inherit" w:eastAsia="Times New Roman" w:hAnsi="inherit" w:cs="Times New Roman"/>
          <w:b/>
          <w:bCs/>
          <w:color w:val="444444"/>
          <w:sz w:val="25"/>
        </w:rPr>
        <w:t>(</w:t>
      </w:r>
      <w:proofErr w:type="gramEnd"/>
      <w:r w:rsidRPr="00BE4A69">
        <w:rPr>
          <w:rFonts w:ascii="inherit" w:eastAsia="Times New Roman" w:hAnsi="inherit" w:cs="Times New Roman"/>
          <w:b/>
          <w:bCs/>
          <w:color w:val="444444"/>
          <w:sz w:val="25"/>
        </w:rPr>
        <w:t xml:space="preserve">String </w:t>
      </w:r>
      <w:proofErr w:type="spellStart"/>
      <w:r w:rsidRPr="00BE4A69">
        <w:rPr>
          <w:rFonts w:ascii="inherit" w:eastAsia="Times New Roman" w:hAnsi="inherit" w:cs="Times New Roman"/>
          <w:b/>
          <w:bCs/>
          <w:color w:val="444444"/>
          <w:sz w:val="25"/>
        </w:rPr>
        <w:t>column_name</w:t>
      </w:r>
      <w:proofErr w:type="spell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This method is used to return string data from the specified column name.</w:t>
      </w:r>
    </w:p>
    <w:p w:rsidR="00BE4A69" w:rsidRPr="00BE4A69" w:rsidRDefault="00BE4A69" w:rsidP="00BE4A69">
      <w:pPr>
        <w:numPr>
          <w:ilvl w:val="0"/>
          <w:numId w:val="10"/>
        </w:numPr>
        <w:pBdr>
          <w:top w:val="single" w:sz="2" w:space="4"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rFonts w:ascii="inherit" w:eastAsia="Times New Roman" w:hAnsi="inherit" w:cs="Courier New"/>
          <w:color w:val="AAAAAA"/>
          <w:sz w:val="17"/>
          <w:szCs w:val="17"/>
        </w:rPr>
      </w:pPr>
      <w:proofErr w:type="spellStart"/>
      <w:r w:rsidRPr="00BE4A69">
        <w:rPr>
          <w:rFonts w:ascii="inherit" w:eastAsia="Times New Roman" w:hAnsi="inherit" w:cs="Courier New"/>
          <w:color w:val="000000"/>
          <w:sz w:val="19"/>
          <w:szCs w:val="19"/>
          <w:bdr w:val="none" w:sz="0" w:space="0" w:color="auto" w:frame="1"/>
        </w:rPr>
        <w:t>ResultSet</w:t>
      </w:r>
      <w:proofErr w:type="spellEnd"/>
      <w:r w:rsidRPr="00BE4A69">
        <w:rPr>
          <w:rFonts w:ascii="inherit" w:eastAsia="Times New Roman" w:hAnsi="inherit" w:cs="Courier New"/>
          <w:color w:val="000000"/>
          <w:sz w:val="19"/>
          <w:szCs w:val="19"/>
          <w:bdr w:val="none" w:sz="0" w:space="0" w:color="auto" w:frame="1"/>
        </w:rPr>
        <w:t xml:space="preserve"> </w:t>
      </w:r>
      <w:proofErr w:type="spellStart"/>
      <w:r w:rsidRPr="00BE4A69">
        <w:rPr>
          <w:rFonts w:ascii="inherit" w:eastAsia="Times New Roman" w:hAnsi="inherit" w:cs="Courier New"/>
          <w:color w:val="000000"/>
          <w:sz w:val="19"/>
          <w:szCs w:val="19"/>
          <w:bdr w:val="none" w:sz="0" w:space="0" w:color="auto" w:frame="1"/>
        </w:rPr>
        <w:t>rs</w:t>
      </w:r>
      <w:proofErr w:type="spellEnd"/>
      <w:r w:rsidRPr="00BE4A69">
        <w:rPr>
          <w:rFonts w:ascii="inherit" w:eastAsia="Times New Roman" w:hAnsi="inherit" w:cs="Courier New"/>
          <w:color w:val="000000"/>
          <w:sz w:val="19"/>
          <w:szCs w:val="19"/>
          <w:bdr w:val="none" w:sz="0" w:space="0" w:color="auto" w:frame="1"/>
        </w:rPr>
        <w:t>=</w:t>
      </w:r>
      <w:proofErr w:type="spellStart"/>
      <w:r w:rsidRPr="00BE4A69">
        <w:rPr>
          <w:rFonts w:ascii="inherit" w:eastAsia="Times New Roman" w:hAnsi="inherit" w:cs="Courier New"/>
          <w:color w:val="000000"/>
          <w:sz w:val="19"/>
          <w:szCs w:val="19"/>
          <w:bdr w:val="none" w:sz="0" w:space="0" w:color="auto" w:frame="1"/>
        </w:rPr>
        <w:t>st.</w:t>
      </w:r>
      <w:r w:rsidRPr="00BE4A69">
        <w:rPr>
          <w:rFonts w:ascii="inherit" w:eastAsia="Times New Roman" w:hAnsi="inherit" w:cs="Courier New"/>
          <w:b/>
          <w:bCs/>
          <w:color w:val="286491"/>
          <w:sz w:val="19"/>
        </w:rPr>
        <w:t>executeQuery</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DD1144"/>
          <w:sz w:val="19"/>
        </w:rPr>
        <w:t>"SELECT * FROM TABLE_DEMO"</w:t>
      </w:r>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w:t>
      </w:r>
    </w:p>
    <w:p w:rsidR="00BE4A69" w:rsidRPr="00BE4A69" w:rsidRDefault="00BE4A69" w:rsidP="00BE4A69">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rFonts w:ascii="inherit" w:eastAsia="Times New Roman" w:hAnsi="inherit" w:cs="Courier New"/>
          <w:color w:val="AAAAAA"/>
          <w:sz w:val="17"/>
          <w:szCs w:val="17"/>
        </w:rPr>
      </w:pPr>
      <w:r w:rsidRPr="00BE4A69">
        <w:rPr>
          <w:rFonts w:ascii="inherit" w:eastAsia="Times New Roman" w:hAnsi="inherit" w:cs="Courier New"/>
          <w:b/>
          <w:bCs/>
          <w:color w:val="286491"/>
          <w:sz w:val="19"/>
        </w:rPr>
        <w:t>while</w:t>
      </w:r>
      <w:r w:rsidRPr="00BE4A69">
        <w:rPr>
          <w:rFonts w:ascii="inherit" w:eastAsia="Times New Roman" w:hAnsi="inherit" w:cs="Courier New"/>
          <w:color w:val="777777"/>
          <w:sz w:val="19"/>
        </w:rPr>
        <w:t>(</w:t>
      </w:r>
      <w:proofErr w:type="spellStart"/>
      <w:r w:rsidRPr="00BE4A69">
        <w:rPr>
          <w:rFonts w:ascii="inherit" w:eastAsia="Times New Roman" w:hAnsi="inherit" w:cs="Courier New"/>
          <w:color w:val="000000"/>
          <w:sz w:val="19"/>
          <w:szCs w:val="19"/>
          <w:bdr w:val="none" w:sz="0" w:space="0" w:color="auto" w:frame="1"/>
        </w:rPr>
        <w:t>rs.</w:t>
      </w:r>
      <w:r w:rsidRPr="00BE4A69">
        <w:rPr>
          <w:rFonts w:ascii="inherit" w:eastAsia="Times New Roman" w:hAnsi="inherit" w:cs="Courier New"/>
          <w:b/>
          <w:bCs/>
          <w:color w:val="286491"/>
          <w:sz w:val="19"/>
        </w:rPr>
        <w:t>next</w:t>
      </w:r>
      <w:proofErr w:type="spellEnd"/>
      <w:r w:rsidRPr="00BE4A69">
        <w:rPr>
          <w:rFonts w:ascii="inherit" w:eastAsia="Times New Roman" w:hAnsi="inherit" w:cs="Courier New"/>
          <w:color w:val="777777"/>
          <w:sz w:val="19"/>
        </w:rPr>
        <w:t>())</w:t>
      </w:r>
    </w:p>
    <w:p w:rsidR="00BE4A69" w:rsidRPr="00BE4A69" w:rsidRDefault="00BE4A69" w:rsidP="00BE4A69">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rFonts w:ascii="inherit" w:eastAsia="Times New Roman" w:hAnsi="inherit" w:cs="Courier New"/>
          <w:color w:val="AAAAAA"/>
          <w:sz w:val="17"/>
          <w:szCs w:val="17"/>
        </w:rPr>
      </w:pPr>
      <w:r w:rsidRPr="00BE4A69">
        <w:rPr>
          <w:rFonts w:ascii="inherit" w:eastAsia="Times New Roman" w:hAnsi="inherit" w:cs="Courier New"/>
          <w:color w:val="777777"/>
          <w:sz w:val="19"/>
        </w:rPr>
        <w:t>{</w:t>
      </w:r>
    </w:p>
    <w:p w:rsidR="00BE4A69" w:rsidRPr="00BE4A69" w:rsidRDefault="00BE4A69" w:rsidP="00BE4A69">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rFonts w:ascii="inherit" w:eastAsia="Times New Roman" w:hAnsi="inherit" w:cs="Courier New"/>
          <w:color w:val="AAAAAA"/>
          <w:sz w:val="17"/>
          <w:szCs w:val="17"/>
        </w:rPr>
      </w:pPr>
      <w:proofErr w:type="spellStart"/>
      <w:proofErr w:type="gramStart"/>
      <w:r w:rsidRPr="00BE4A69">
        <w:rPr>
          <w:rFonts w:ascii="inherit" w:eastAsia="Times New Roman" w:hAnsi="inherit" w:cs="Courier New"/>
          <w:color w:val="000000"/>
          <w:sz w:val="19"/>
          <w:szCs w:val="19"/>
          <w:bdr w:val="none" w:sz="0" w:space="0" w:color="auto" w:frame="1"/>
        </w:rPr>
        <w:t>rs.</w:t>
      </w:r>
      <w:r w:rsidRPr="00BE4A69">
        <w:rPr>
          <w:rFonts w:ascii="inherit" w:eastAsia="Times New Roman" w:hAnsi="inherit" w:cs="Courier New"/>
          <w:b/>
          <w:bCs/>
          <w:color w:val="286491"/>
          <w:sz w:val="19"/>
        </w:rPr>
        <w:t>getString</w:t>
      </w:r>
      <w:proofErr w:type="spellEnd"/>
      <w:r w:rsidRPr="00BE4A69">
        <w:rPr>
          <w:rFonts w:ascii="inherit" w:eastAsia="Times New Roman" w:hAnsi="inherit" w:cs="Courier New"/>
          <w:color w:val="777777"/>
          <w:sz w:val="19"/>
        </w:rPr>
        <w:t>(</w:t>
      </w:r>
      <w:proofErr w:type="gramEnd"/>
      <w:r w:rsidRPr="00BE4A69">
        <w:rPr>
          <w:rFonts w:ascii="inherit" w:eastAsia="Times New Roman" w:hAnsi="inherit" w:cs="Courier New"/>
          <w:color w:val="DD1144"/>
          <w:sz w:val="19"/>
        </w:rPr>
        <w:t>"name"</w:t>
      </w:r>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 xml:space="preserve">; </w:t>
      </w:r>
      <w:r w:rsidRPr="00BE4A69">
        <w:rPr>
          <w:rFonts w:ascii="inherit" w:eastAsia="Times New Roman" w:hAnsi="inherit" w:cs="Courier New"/>
          <w:color w:val="9999AA"/>
          <w:sz w:val="19"/>
        </w:rPr>
        <w:t>//get the column values.</w:t>
      </w:r>
    </w:p>
    <w:p w:rsidR="00BE4A69" w:rsidRPr="00BE4A69" w:rsidRDefault="00BE4A69" w:rsidP="00BE4A69">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rFonts w:ascii="inherit" w:eastAsia="Times New Roman" w:hAnsi="inherit" w:cs="Courier New"/>
          <w:color w:val="AAAAAA"/>
          <w:sz w:val="17"/>
          <w:szCs w:val="17"/>
        </w:rPr>
      </w:pPr>
      <w:proofErr w:type="spellStart"/>
      <w:r w:rsidRPr="00BE4A69">
        <w:rPr>
          <w:rFonts w:ascii="inherit" w:eastAsia="Times New Roman" w:hAnsi="inherit" w:cs="Courier New"/>
          <w:color w:val="000000"/>
          <w:sz w:val="19"/>
          <w:szCs w:val="19"/>
          <w:bdr w:val="none" w:sz="0" w:space="0" w:color="auto" w:frame="1"/>
        </w:rPr>
        <w:t>rs.</w:t>
      </w:r>
      <w:r w:rsidRPr="00BE4A69">
        <w:rPr>
          <w:rFonts w:ascii="inherit" w:eastAsia="Times New Roman" w:hAnsi="inherit" w:cs="Courier New"/>
          <w:b/>
          <w:bCs/>
          <w:color w:val="286491"/>
          <w:sz w:val="19"/>
        </w:rPr>
        <w:t>getInt</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DD1144"/>
          <w:sz w:val="19"/>
        </w:rPr>
        <w:t>"</w:t>
      </w:r>
      <w:proofErr w:type="spellStart"/>
      <w:r w:rsidRPr="00BE4A69">
        <w:rPr>
          <w:rFonts w:ascii="inherit" w:eastAsia="Times New Roman" w:hAnsi="inherit" w:cs="Courier New"/>
          <w:color w:val="DD1144"/>
          <w:sz w:val="19"/>
        </w:rPr>
        <w:t>RollNo</w:t>
      </w:r>
      <w:proofErr w:type="spellEnd"/>
      <w:r w:rsidRPr="00BE4A69">
        <w:rPr>
          <w:rFonts w:ascii="inherit" w:eastAsia="Times New Roman" w:hAnsi="inherit" w:cs="Courier New"/>
          <w:color w:val="DD1144"/>
          <w:sz w:val="19"/>
        </w:rPr>
        <w:t>"</w:t>
      </w:r>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w:t>
      </w:r>
    </w:p>
    <w:p w:rsidR="00BE4A69" w:rsidRPr="00BE4A69" w:rsidRDefault="00BE4A69" w:rsidP="00BE4A69">
      <w:pPr>
        <w:numPr>
          <w:ilvl w:val="0"/>
          <w:numId w:val="10"/>
        </w:numPr>
        <w:pBdr>
          <w:top w:val="single" w:sz="2" w:space="1" w:color="FFFFFF"/>
          <w:left w:val="single" w:sz="6" w:space="11" w:color="E0E0E0"/>
          <w:bottom w:val="single" w:sz="2" w:space="4" w:color="FFFFFF"/>
          <w:right w:val="single" w:sz="2" w:space="4" w:color="FFFFFF"/>
        </w:pBdr>
        <w:shd w:val="clear" w:color="auto" w:fill="FFFFFF"/>
        <w:spacing w:after="0" w:line="250" w:lineRule="atLeast"/>
        <w:ind w:left="626"/>
        <w:textAlignment w:val="baseline"/>
        <w:rPr>
          <w:rFonts w:ascii="inherit" w:eastAsia="Times New Roman" w:hAnsi="inherit" w:cs="Courier New"/>
          <w:color w:val="AAAAAA"/>
          <w:sz w:val="17"/>
          <w:szCs w:val="17"/>
        </w:rPr>
      </w:pPr>
      <w:r w:rsidRPr="00BE4A69">
        <w:rPr>
          <w:rFonts w:ascii="inherit" w:eastAsia="Times New Roman" w:hAnsi="inherit" w:cs="Courier New"/>
          <w:color w:val="777777"/>
          <w:sz w:val="19"/>
        </w:rPr>
        <w:t>}</w:t>
      </w:r>
    </w:p>
    <w:p w:rsidR="00BE4A69" w:rsidRPr="00BE4A69" w:rsidRDefault="00BE4A69" w:rsidP="00BE4A69">
      <w:pPr>
        <w:spacing w:before="157" w:after="235" w:line="689" w:lineRule="atLeast"/>
        <w:textAlignment w:val="baseline"/>
        <w:outlineLvl w:val="1"/>
        <w:rPr>
          <w:rFonts w:ascii="montserrat-bold" w:eastAsia="Times New Roman" w:hAnsi="montserrat-bold" w:cs="Times New Roman"/>
          <w:b/>
          <w:bCs/>
          <w:color w:val="444444"/>
          <w:sz w:val="53"/>
          <w:szCs w:val="53"/>
        </w:rPr>
      </w:pPr>
      <w:proofErr w:type="spellStart"/>
      <w:r w:rsidRPr="00BE4A69">
        <w:rPr>
          <w:rFonts w:ascii="montserrat-bold" w:eastAsia="Times New Roman" w:hAnsi="montserrat-bold" w:cs="Times New Roman"/>
          <w:b/>
          <w:bCs/>
          <w:color w:val="444444"/>
          <w:sz w:val="53"/>
          <w:szCs w:val="53"/>
        </w:rPr>
        <w:t>ResultSetMetaData</w:t>
      </w:r>
      <w:proofErr w:type="spellEnd"/>
      <w:r w:rsidRPr="00BE4A69">
        <w:rPr>
          <w:rFonts w:ascii="montserrat-bold" w:eastAsia="Times New Roman" w:hAnsi="montserrat-bold" w:cs="Times New Roman"/>
          <w:b/>
          <w:bCs/>
          <w:color w:val="444444"/>
          <w:sz w:val="53"/>
          <w:szCs w:val="53"/>
        </w:rPr>
        <w:t xml:space="preserve"> Interface</w:t>
      </w:r>
    </w:p>
    <w:p w:rsidR="00BE4A69" w:rsidRPr="00BE4A69" w:rsidRDefault="00BE4A69" w:rsidP="00BE4A69">
      <w:pPr>
        <w:spacing w:after="235" w:line="240" w:lineRule="auto"/>
        <w:textAlignment w:val="baseline"/>
        <w:rPr>
          <w:rFonts w:ascii="montserrat" w:eastAsia="Times New Roman" w:hAnsi="montserrat" w:cs="Times New Roman"/>
          <w:color w:val="444444"/>
          <w:sz w:val="25"/>
          <w:szCs w:val="25"/>
        </w:rPr>
      </w:pPr>
      <w:proofErr w:type="spellStart"/>
      <w:r w:rsidRPr="00BE4A69">
        <w:rPr>
          <w:rFonts w:ascii="montserrat" w:eastAsia="Times New Roman" w:hAnsi="montserrat" w:cs="Times New Roman"/>
          <w:color w:val="444444"/>
          <w:sz w:val="25"/>
          <w:szCs w:val="25"/>
        </w:rPr>
        <w:lastRenderedPageBreak/>
        <w:t>ResultSetMetadata</w:t>
      </w:r>
      <w:proofErr w:type="spellEnd"/>
      <w:r w:rsidRPr="00BE4A69">
        <w:rPr>
          <w:rFonts w:ascii="montserrat" w:eastAsia="Times New Roman" w:hAnsi="montserrat" w:cs="Times New Roman"/>
          <w:color w:val="444444"/>
          <w:sz w:val="25"/>
          <w:szCs w:val="25"/>
        </w:rPr>
        <w:t xml:space="preserve"> is used to get the metadata of the </w:t>
      </w:r>
      <w:proofErr w:type="gramStart"/>
      <w:r w:rsidRPr="00BE4A69">
        <w:rPr>
          <w:rFonts w:ascii="montserrat" w:eastAsia="Times New Roman" w:hAnsi="montserrat" w:cs="Times New Roman"/>
          <w:color w:val="444444"/>
          <w:sz w:val="25"/>
          <w:szCs w:val="25"/>
        </w:rPr>
        <w:t>data(</w:t>
      </w:r>
      <w:proofErr w:type="gramEnd"/>
      <w:r w:rsidRPr="00BE4A69">
        <w:rPr>
          <w:rFonts w:ascii="montserrat" w:eastAsia="Times New Roman" w:hAnsi="montserrat" w:cs="Times New Roman"/>
          <w:color w:val="444444"/>
          <w:sz w:val="25"/>
          <w:szCs w:val="25"/>
        </w:rPr>
        <w:t>extra information about data) like the total number of rows, rows name rows data type, etc. Let’s see the methods:</w:t>
      </w:r>
    </w:p>
    <w:p w:rsidR="00BE4A69" w:rsidRPr="00BE4A69" w:rsidRDefault="00BE4A69" w:rsidP="00BE4A69">
      <w:pPr>
        <w:numPr>
          <w:ilvl w:val="0"/>
          <w:numId w:val="11"/>
        </w:numPr>
        <w:spacing w:after="0" w:line="240" w:lineRule="auto"/>
        <w:ind w:left="470"/>
        <w:textAlignment w:val="baseline"/>
        <w:rPr>
          <w:rFonts w:ascii="montserrat" w:eastAsia="Times New Roman" w:hAnsi="montserrat" w:cs="Times New Roman"/>
          <w:color w:val="444444"/>
          <w:sz w:val="25"/>
          <w:szCs w:val="25"/>
        </w:rPr>
      </w:pPr>
      <w:proofErr w:type="spellStart"/>
      <w:proofErr w:type="gramStart"/>
      <w:r w:rsidRPr="00BE4A69">
        <w:rPr>
          <w:rFonts w:ascii="inherit" w:eastAsia="Times New Roman" w:hAnsi="inherit" w:cs="Times New Roman"/>
          <w:b/>
          <w:bCs/>
          <w:color w:val="444444"/>
          <w:sz w:val="25"/>
        </w:rPr>
        <w:t>int</w:t>
      </w:r>
      <w:proofErr w:type="spellEnd"/>
      <w:proofErr w:type="gramEnd"/>
      <w:r w:rsidRPr="00BE4A69">
        <w:rPr>
          <w:rFonts w:ascii="inherit" w:eastAsia="Times New Roman" w:hAnsi="inherit" w:cs="Times New Roman"/>
          <w:b/>
          <w:bCs/>
          <w:color w:val="444444"/>
          <w:sz w:val="25"/>
        </w:rPr>
        <w:t xml:space="preserve"> </w:t>
      </w:r>
      <w:proofErr w:type="spellStart"/>
      <w:r w:rsidRPr="00BE4A69">
        <w:rPr>
          <w:rFonts w:ascii="inherit" w:eastAsia="Times New Roman" w:hAnsi="inherit" w:cs="Times New Roman"/>
          <w:b/>
          <w:bCs/>
          <w:color w:val="444444"/>
          <w:sz w:val="25"/>
        </w:rPr>
        <w:t>getColumnCount</w:t>
      </w:r>
      <w:proofErr w:type="spell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This method returns total number of columns.</w:t>
      </w:r>
    </w:p>
    <w:p w:rsidR="00BE4A69" w:rsidRPr="00BE4A69" w:rsidRDefault="00BE4A69" w:rsidP="00BE4A69">
      <w:pPr>
        <w:numPr>
          <w:ilvl w:val="0"/>
          <w:numId w:val="11"/>
        </w:numPr>
        <w:spacing w:after="0" w:line="240" w:lineRule="auto"/>
        <w:ind w:left="470"/>
        <w:textAlignment w:val="baseline"/>
        <w:rPr>
          <w:rFonts w:ascii="montserrat" w:eastAsia="Times New Roman" w:hAnsi="montserrat" w:cs="Times New Roman"/>
          <w:color w:val="444444"/>
          <w:sz w:val="25"/>
          <w:szCs w:val="25"/>
        </w:rPr>
      </w:pPr>
      <w:r w:rsidRPr="00BE4A69">
        <w:rPr>
          <w:rFonts w:ascii="inherit" w:eastAsia="Times New Roman" w:hAnsi="inherit" w:cs="Times New Roman"/>
          <w:b/>
          <w:bCs/>
          <w:color w:val="444444"/>
          <w:sz w:val="25"/>
        </w:rPr>
        <w:t xml:space="preserve">String </w:t>
      </w:r>
      <w:proofErr w:type="spellStart"/>
      <w:proofErr w:type="gramStart"/>
      <w:r w:rsidRPr="00BE4A69">
        <w:rPr>
          <w:rFonts w:ascii="inherit" w:eastAsia="Times New Roman" w:hAnsi="inherit" w:cs="Times New Roman"/>
          <w:b/>
          <w:bCs/>
          <w:color w:val="444444"/>
          <w:sz w:val="25"/>
        </w:rPr>
        <w:t>getColumnName</w:t>
      </w:r>
      <w:proofErr w:type="spellEnd"/>
      <w:r w:rsidRPr="00BE4A69">
        <w:rPr>
          <w:rFonts w:ascii="inherit" w:eastAsia="Times New Roman" w:hAnsi="inherit" w:cs="Times New Roman"/>
          <w:b/>
          <w:bCs/>
          <w:color w:val="444444"/>
          <w:sz w:val="25"/>
        </w:rPr>
        <w:t>(</w:t>
      </w:r>
      <w:proofErr w:type="gram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This method returns Column Name.</w:t>
      </w:r>
    </w:p>
    <w:p w:rsidR="00BE4A69" w:rsidRPr="00BE4A69" w:rsidRDefault="00BE4A69" w:rsidP="00BE4A69">
      <w:pPr>
        <w:numPr>
          <w:ilvl w:val="0"/>
          <w:numId w:val="11"/>
        </w:numPr>
        <w:spacing w:after="0" w:line="240" w:lineRule="auto"/>
        <w:ind w:left="470"/>
        <w:textAlignment w:val="baseline"/>
        <w:rPr>
          <w:rFonts w:ascii="montserrat" w:eastAsia="Times New Roman" w:hAnsi="montserrat" w:cs="Times New Roman"/>
          <w:color w:val="444444"/>
          <w:sz w:val="25"/>
          <w:szCs w:val="25"/>
        </w:rPr>
      </w:pPr>
      <w:r w:rsidRPr="00BE4A69">
        <w:rPr>
          <w:rFonts w:ascii="inherit" w:eastAsia="Times New Roman" w:hAnsi="inherit" w:cs="Times New Roman"/>
          <w:b/>
          <w:bCs/>
          <w:color w:val="444444"/>
          <w:sz w:val="25"/>
        </w:rPr>
        <w:t xml:space="preserve">String </w:t>
      </w:r>
      <w:proofErr w:type="spellStart"/>
      <w:proofErr w:type="gramStart"/>
      <w:r w:rsidRPr="00BE4A69">
        <w:rPr>
          <w:rFonts w:ascii="inherit" w:eastAsia="Times New Roman" w:hAnsi="inherit" w:cs="Times New Roman"/>
          <w:b/>
          <w:bCs/>
          <w:color w:val="444444"/>
          <w:sz w:val="25"/>
        </w:rPr>
        <w:t>getTableName</w:t>
      </w:r>
      <w:proofErr w:type="spellEnd"/>
      <w:r w:rsidRPr="00BE4A69">
        <w:rPr>
          <w:rFonts w:ascii="inherit" w:eastAsia="Times New Roman" w:hAnsi="inherit" w:cs="Times New Roman"/>
          <w:b/>
          <w:bCs/>
          <w:color w:val="444444"/>
          <w:sz w:val="25"/>
        </w:rPr>
        <w:t>(</w:t>
      </w:r>
      <w:proofErr w:type="gram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This method returns the table name.</w:t>
      </w:r>
    </w:p>
    <w:p w:rsidR="00BE4A69" w:rsidRPr="00BE4A69" w:rsidRDefault="00BE4A69" w:rsidP="00BE4A69">
      <w:pPr>
        <w:numPr>
          <w:ilvl w:val="0"/>
          <w:numId w:val="12"/>
        </w:numPr>
        <w:pBdr>
          <w:top w:val="single" w:sz="2" w:space="4"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rFonts w:ascii="inherit" w:eastAsia="Times New Roman" w:hAnsi="inherit" w:cs="Courier New"/>
          <w:color w:val="AAAAAA"/>
          <w:sz w:val="17"/>
          <w:szCs w:val="17"/>
        </w:rPr>
      </w:pPr>
      <w:proofErr w:type="spellStart"/>
      <w:r w:rsidRPr="00BE4A69">
        <w:rPr>
          <w:rFonts w:ascii="inherit" w:eastAsia="Times New Roman" w:hAnsi="inherit" w:cs="Courier New"/>
          <w:color w:val="000000"/>
          <w:sz w:val="19"/>
          <w:szCs w:val="19"/>
          <w:bdr w:val="none" w:sz="0" w:space="0" w:color="auto" w:frame="1"/>
        </w:rPr>
        <w:t>ResultSetMetaData</w:t>
      </w:r>
      <w:proofErr w:type="spellEnd"/>
      <w:r w:rsidRPr="00BE4A69">
        <w:rPr>
          <w:rFonts w:ascii="inherit" w:eastAsia="Times New Roman" w:hAnsi="inherit" w:cs="Courier New"/>
          <w:color w:val="000000"/>
          <w:sz w:val="19"/>
          <w:szCs w:val="19"/>
          <w:bdr w:val="none" w:sz="0" w:space="0" w:color="auto" w:frame="1"/>
        </w:rPr>
        <w:t xml:space="preserve"> </w:t>
      </w:r>
      <w:proofErr w:type="spellStart"/>
      <w:r w:rsidRPr="00BE4A69">
        <w:rPr>
          <w:rFonts w:ascii="inherit" w:eastAsia="Times New Roman" w:hAnsi="inherit" w:cs="Courier New"/>
          <w:color w:val="000000"/>
          <w:sz w:val="19"/>
          <w:szCs w:val="19"/>
          <w:bdr w:val="none" w:sz="0" w:space="0" w:color="auto" w:frame="1"/>
        </w:rPr>
        <w:t>rs</w:t>
      </w:r>
      <w:proofErr w:type="spellEnd"/>
      <w:r w:rsidRPr="00BE4A69">
        <w:rPr>
          <w:rFonts w:ascii="inherit" w:eastAsia="Times New Roman" w:hAnsi="inherit" w:cs="Courier New"/>
          <w:color w:val="000000"/>
          <w:sz w:val="19"/>
          <w:szCs w:val="19"/>
          <w:bdr w:val="none" w:sz="0" w:space="0" w:color="auto" w:frame="1"/>
        </w:rPr>
        <w:t>=</w:t>
      </w:r>
      <w:proofErr w:type="spellStart"/>
      <w:r w:rsidRPr="00BE4A69">
        <w:rPr>
          <w:rFonts w:ascii="inherit" w:eastAsia="Times New Roman" w:hAnsi="inherit" w:cs="Courier New"/>
          <w:color w:val="000000"/>
          <w:sz w:val="19"/>
          <w:szCs w:val="19"/>
          <w:bdr w:val="none" w:sz="0" w:space="0" w:color="auto" w:frame="1"/>
        </w:rPr>
        <w:t>rs.</w:t>
      </w:r>
      <w:r w:rsidRPr="00BE4A69">
        <w:rPr>
          <w:rFonts w:ascii="inherit" w:eastAsia="Times New Roman" w:hAnsi="inherit" w:cs="Courier New"/>
          <w:b/>
          <w:bCs/>
          <w:color w:val="286491"/>
          <w:sz w:val="19"/>
        </w:rPr>
        <w:t>getMetaData</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w:t>
      </w:r>
    </w:p>
    <w:p w:rsidR="00BE4A69" w:rsidRPr="00BE4A69" w:rsidRDefault="00BE4A69" w:rsidP="00BE4A69">
      <w:pPr>
        <w:numPr>
          <w:ilvl w:val="0"/>
          <w:numId w:val="12"/>
        </w:numPr>
        <w:pBdr>
          <w:top w:val="single" w:sz="2" w:space="1" w:color="FFFFFF"/>
          <w:left w:val="single" w:sz="6" w:space="11" w:color="E0E0E0"/>
          <w:bottom w:val="single" w:sz="2" w:space="4" w:color="FFFFFF"/>
          <w:right w:val="single" w:sz="2" w:space="4" w:color="FFFFFF"/>
        </w:pBdr>
        <w:shd w:val="clear" w:color="auto" w:fill="FFFFFF"/>
        <w:spacing w:after="0" w:line="250" w:lineRule="atLeast"/>
        <w:ind w:left="626"/>
        <w:textAlignment w:val="baseline"/>
        <w:rPr>
          <w:rFonts w:ascii="inherit" w:eastAsia="Times New Roman" w:hAnsi="inherit" w:cs="Courier New"/>
          <w:color w:val="AAAAAA"/>
          <w:sz w:val="17"/>
          <w:szCs w:val="17"/>
        </w:rPr>
      </w:pPr>
      <w:proofErr w:type="spellStart"/>
      <w:r w:rsidRPr="00BE4A69">
        <w:rPr>
          <w:rFonts w:ascii="inherit" w:eastAsia="Times New Roman" w:hAnsi="inherit" w:cs="Courier New"/>
          <w:color w:val="000000"/>
          <w:sz w:val="19"/>
          <w:szCs w:val="19"/>
          <w:bdr w:val="none" w:sz="0" w:space="0" w:color="auto" w:frame="1"/>
        </w:rPr>
        <w:t>System.out.</w:t>
      </w:r>
      <w:r w:rsidRPr="00BE4A69">
        <w:rPr>
          <w:rFonts w:ascii="inherit" w:eastAsia="Times New Roman" w:hAnsi="inherit" w:cs="Courier New"/>
          <w:b/>
          <w:bCs/>
          <w:color w:val="286491"/>
          <w:sz w:val="19"/>
        </w:rPr>
        <w:t>pritnln</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DD1144"/>
          <w:sz w:val="19"/>
        </w:rPr>
        <w:t>"Column Name of index 2 :"</w:t>
      </w:r>
      <w:r w:rsidRPr="00BE4A69">
        <w:rPr>
          <w:rFonts w:ascii="inherit" w:eastAsia="Times New Roman" w:hAnsi="inherit" w:cs="Courier New"/>
          <w:color w:val="000000"/>
          <w:sz w:val="19"/>
          <w:szCs w:val="19"/>
          <w:bdr w:val="none" w:sz="0" w:space="0" w:color="auto" w:frame="1"/>
        </w:rPr>
        <w:t>+</w:t>
      </w:r>
      <w:proofErr w:type="spellStart"/>
      <w:r w:rsidRPr="00BE4A69">
        <w:rPr>
          <w:rFonts w:ascii="inherit" w:eastAsia="Times New Roman" w:hAnsi="inherit" w:cs="Courier New"/>
          <w:color w:val="000000"/>
          <w:sz w:val="19"/>
          <w:szCs w:val="19"/>
          <w:bdr w:val="none" w:sz="0" w:space="0" w:color="auto" w:frame="1"/>
        </w:rPr>
        <w:t>rs.</w:t>
      </w:r>
      <w:r w:rsidRPr="00BE4A69">
        <w:rPr>
          <w:rFonts w:ascii="inherit" w:eastAsia="Times New Roman" w:hAnsi="inherit" w:cs="Courier New"/>
          <w:b/>
          <w:bCs/>
          <w:color w:val="286491"/>
          <w:sz w:val="19"/>
        </w:rPr>
        <w:t>getColumnName</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009999"/>
          <w:sz w:val="19"/>
        </w:rPr>
        <w:t>2</w:t>
      </w:r>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w:t>
      </w:r>
    </w:p>
    <w:p w:rsidR="00BE4A69" w:rsidRPr="00BE4A69" w:rsidRDefault="00BE4A69" w:rsidP="00BE4A69">
      <w:pPr>
        <w:spacing w:before="157" w:after="235" w:line="689" w:lineRule="atLeast"/>
        <w:textAlignment w:val="baseline"/>
        <w:outlineLvl w:val="1"/>
        <w:rPr>
          <w:rFonts w:ascii="montserrat-bold" w:eastAsia="Times New Roman" w:hAnsi="montserrat-bold" w:cs="Times New Roman"/>
          <w:b/>
          <w:bCs/>
          <w:color w:val="444444"/>
          <w:sz w:val="53"/>
          <w:szCs w:val="53"/>
        </w:rPr>
      </w:pPr>
      <w:proofErr w:type="spellStart"/>
      <w:r w:rsidRPr="00BE4A69">
        <w:rPr>
          <w:rFonts w:ascii="montserrat-bold" w:eastAsia="Times New Roman" w:hAnsi="montserrat-bold" w:cs="Times New Roman"/>
          <w:b/>
          <w:bCs/>
          <w:color w:val="444444"/>
          <w:sz w:val="53"/>
          <w:szCs w:val="53"/>
        </w:rPr>
        <w:t>DatabaseMetaData</w:t>
      </w:r>
      <w:proofErr w:type="spellEnd"/>
      <w:r w:rsidRPr="00BE4A69">
        <w:rPr>
          <w:rFonts w:ascii="montserrat-bold" w:eastAsia="Times New Roman" w:hAnsi="montserrat-bold" w:cs="Times New Roman"/>
          <w:b/>
          <w:bCs/>
          <w:color w:val="444444"/>
          <w:sz w:val="53"/>
          <w:szCs w:val="53"/>
        </w:rPr>
        <w:t xml:space="preserve"> Interface</w:t>
      </w:r>
    </w:p>
    <w:p w:rsidR="00BE4A69" w:rsidRPr="00BE4A69" w:rsidRDefault="00BE4A69" w:rsidP="00BE4A69">
      <w:pPr>
        <w:spacing w:after="235" w:line="240" w:lineRule="auto"/>
        <w:textAlignment w:val="baseline"/>
        <w:rPr>
          <w:rFonts w:ascii="montserrat" w:eastAsia="Times New Roman" w:hAnsi="montserrat" w:cs="Times New Roman"/>
          <w:color w:val="444444"/>
          <w:sz w:val="25"/>
          <w:szCs w:val="25"/>
        </w:rPr>
      </w:pPr>
      <w:proofErr w:type="spellStart"/>
      <w:r w:rsidRPr="00BE4A69">
        <w:rPr>
          <w:rFonts w:ascii="montserrat" w:eastAsia="Times New Roman" w:hAnsi="montserrat" w:cs="Times New Roman"/>
          <w:color w:val="444444"/>
          <w:sz w:val="25"/>
          <w:szCs w:val="25"/>
        </w:rPr>
        <w:t>DatabaseMetaData</w:t>
      </w:r>
      <w:proofErr w:type="spellEnd"/>
      <w:r w:rsidRPr="00BE4A69">
        <w:rPr>
          <w:rFonts w:ascii="montserrat" w:eastAsia="Times New Roman" w:hAnsi="montserrat" w:cs="Times New Roman"/>
          <w:color w:val="444444"/>
          <w:sz w:val="25"/>
          <w:szCs w:val="25"/>
        </w:rPr>
        <w:t xml:space="preserve"> interface is used to get the metadata of the database like database name, driver name, etc. Let’s see some of the methods in this interface.</w:t>
      </w:r>
    </w:p>
    <w:p w:rsidR="00BE4A69" w:rsidRPr="00BE4A69" w:rsidRDefault="00BE4A69" w:rsidP="00BE4A69">
      <w:pPr>
        <w:numPr>
          <w:ilvl w:val="0"/>
          <w:numId w:val="13"/>
        </w:numPr>
        <w:spacing w:after="0" w:line="240" w:lineRule="auto"/>
        <w:ind w:left="470"/>
        <w:textAlignment w:val="baseline"/>
        <w:rPr>
          <w:rFonts w:ascii="montserrat" w:eastAsia="Times New Roman" w:hAnsi="montserrat" w:cs="Times New Roman"/>
          <w:color w:val="444444"/>
          <w:sz w:val="25"/>
          <w:szCs w:val="25"/>
        </w:rPr>
      </w:pPr>
      <w:r w:rsidRPr="00BE4A69">
        <w:rPr>
          <w:rFonts w:ascii="inherit" w:eastAsia="Times New Roman" w:hAnsi="inherit" w:cs="Times New Roman"/>
          <w:b/>
          <w:bCs/>
          <w:color w:val="444444"/>
          <w:sz w:val="25"/>
        </w:rPr>
        <w:t xml:space="preserve">String </w:t>
      </w:r>
      <w:proofErr w:type="spellStart"/>
      <w:proofErr w:type="gramStart"/>
      <w:r w:rsidRPr="00BE4A69">
        <w:rPr>
          <w:rFonts w:ascii="inherit" w:eastAsia="Times New Roman" w:hAnsi="inherit" w:cs="Times New Roman"/>
          <w:b/>
          <w:bCs/>
          <w:color w:val="444444"/>
          <w:sz w:val="25"/>
        </w:rPr>
        <w:t>getDriverName</w:t>
      </w:r>
      <w:proofErr w:type="spellEnd"/>
      <w:r w:rsidRPr="00BE4A69">
        <w:rPr>
          <w:rFonts w:ascii="inherit" w:eastAsia="Times New Roman" w:hAnsi="inherit" w:cs="Times New Roman"/>
          <w:b/>
          <w:bCs/>
          <w:color w:val="444444"/>
          <w:sz w:val="25"/>
        </w:rPr>
        <w:t>(</w:t>
      </w:r>
      <w:proofErr w:type="gram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This method returns the database driver’s name.</w:t>
      </w:r>
    </w:p>
    <w:p w:rsidR="00BE4A69" w:rsidRPr="00BE4A69" w:rsidRDefault="00BE4A69" w:rsidP="00BE4A69">
      <w:pPr>
        <w:numPr>
          <w:ilvl w:val="0"/>
          <w:numId w:val="13"/>
        </w:numPr>
        <w:spacing w:after="0" w:line="240" w:lineRule="auto"/>
        <w:ind w:left="470"/>
        <w:textAlignment w:val="baseline"/>
        <w:rPr>
          <w:rFonts w:ascii="montserrat" w:eastAsia="Times New Roman" w:hAnsi="montserrat" w:cs="Times New Roman"/>
          <w:color w:val="444444"/>
          <w:sz w:val="25"/>
          <w:szCs w:val="25"/>
        </w:rPr>
      </w:pPr>
      <w:r w:rsidRPr="00BE4A69">
        <w:rPr>
          <w:rFonts w:ascii="inherit" w:eastAsia="Times New Roman" w:hAnsi="inherit" w:cs="Times New Roman"/>
          <w:b/>
          <w:bCs/>
          <w:color w:val="444444"/>
          <w:sz w:val="25"/>
        </w:rPr>
        <w:t xml:space="preserve">String </w:t>
      </w:r>
      <w:proofErr w:type="spellStart"/>
      <w:proofErr w:type="gramStart"/>
      <w:r w:rsidRPr="00BE4A69">
        <w:rPr>
          <w:rFonts w:ascii="inherit" w:eastAsia="Times New Roman" w:hAnsi="inherit" w:cs="Times New Roman"/>
          <w:b/>
          <w:bCs/>
          <w:color w:val="444444"/>
          <w:sz w:val="25"/>
        </w:rPr>
        <w:t>getDriverVersion</w:t>
      </w:r>
      <w:proofErr w:type="spellEnd"/>
      <w:r w:rsidRPr="00BE4A69">
        <w:rPr>
          <w:rFonts w:ascii="inherit" w:eastAsia="Times New Roman" w:hAnsi="inherit" w:cs="Times New Roman"/>
          <w:b/>
          <w:bCs/>
          <w:color w:val="444444"/>
          <w:sz w:val="25"/>
        </w:rPr>
        <w:t>(</w:t>
      </w:r>
      <w:proofErr w:type="gram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This method returns the version of Driver.</w:t>
      </w:r>
    </w:p>
    <w:p w:rsidR="00BE4A69" w:rsidRPr="00BE4A69" w:rsidRDefault="00BE4A69" w:rsidP="00BE4A69">
      <w:pPr>
        <w:numPr>
          <w:ilvl w:val="0"/>
          <w:numId w:val="13"/>
        </w:numPr>
        <w:spacing w:after="0" w:line="240" w:lineRule="auto"/>
        <w:ind w:left="470"/>
        <w:textAlignment w:val="baseline"/>
        <w:rPr>
          <w:rFonts w:ascii="montserrat" w:eastAsia="Times New Roman" w:hAnsi="montserrat" w:cs="Times New Roman"/>
          <w:color w:val="444444"/>
          <w:sz w:val="25"/>
          <w:szCs w:val="25"/>
        </w:rPr>
      </w:pPr>
      <w:r w:rsidRPr="00BE4A69">
        <w:rPr>
          <w:rFonts w:ascii="inherit" w:eastAsia="Times New Roman" w:hAnsi="inherit" w:cs="Times New Roman"/>
          <w:b/>
          <w:bCs/>
          <w:color w:val="444444"/>
          <w:sz w:val="25"/>
        </w:rPr>
        <w:t xml:space="preserve">String </w:t>
      </w:r>
      <w:proofErr w:type="spellStart"/>
      <w:proofErr w:type="gramStart"/>
      <w:r w:rsidRPr="00BE4A69">
        <w:rPr>
          <w:rFonts w:ascii="inherit" w:eastAsia="Times New Roman" w:hAnsi="inherit" w:cs="Times New Roman"/>
          <w:b/>
          <w:bCs/>
          <w:color w:val="444444"/>
          <w:sz w:val="25"/>
        </w:rPr>
        <w:t>getUserName</w:t>
      </w:r>
      <w:proofErr w:type="spellEnd"/>
      <w:r w:rsidRPr="00BE4A69">
        <w:rPr>
          <w:rFonts w:ascii="inherit" w:eastAsia="Times New Roman" w:hAnsi="inherit" w:cs="Times New Roman"/>
          <w:b/>
          <w:bCs/>
          <w:color w:val="444444"/>
          <w:sz w:val="25"/>
        </w:rPr>
        <w:t>(</w:t>
      </w:r>
      <w:proofErr w:type="gram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This method returns the username of the database.</w:t>
      </w:r>
    </w:p>
    <w:p w:rsidR="00BE4A69" w:rsidRPr="00BE4A69" w:rsidRDefault="00BE4A69" w:rsidP="00BE4A69">
      <w:pPr>
        <w:numPr>
          <w:ilvl w:val="0"/>
          <w:numId w:val="13"/>
        </w:numPr>
        <w:spacing w:after="0" w:line="240" w:lineRule="auto"/>
        <w:ind w:left="470"/>
        <w:textAlignment w:val="baseline"/>
        <w:rPr>
          <w:rFonts w:ascii="montserrat" w:eastAsia="Times New Roman" w:hAnsi="montserrat" w:cs="Times New Roman"/>
          <w:color w:val="444444"/>
          <w:sz w:val="25"/>
          <w:szCs w:val="25"/>
        </w:rPr>
      </w:pPr>
      <w:r w:rsidRPr="00BE4A69">
        <w:rPr>
          <w:rFonts w:ascii="inherit" w:eastAsia="Times New Roman" w:hAnsi="inherit" w:cs="Times New Roman"/>
          <w:b/>
          <w:bCs/>
          <w:color w:val="444444"/>
          <w:sz w:val="25"/>
        </w:rPr>
        <w:t xml:space="preserve">String </w:t>
      </w:r>
      <w:proofErr w:type="spellStart"/>
      <w:proofErr w:type="gramStart"/>
      <w:r w:rsidRPr="00BE4A69">
        <w:rPr>
          <w:rFonts w:ascii="inherit" w:eastAsia="Times New Roman" w:hAnsi="inherit" w:cs="Times New Roman"/>
          <w:b/>
          <w:bCs/>
          <w:color w:val="444444"/>
          <w:sz w:val="25"/>
        </w:rPr>
        <w:t>getDatabaseProductName</w:t>
      </w:r>
      <w:proofErr w:type="spellEnd"/>
      <w:r w:rsidRPr="00BE4A69">
        <w:rPr>
          <w:rFonts w:ascii="inherit" w:eastAsia="Times New Roman" w:hAnsi="inherit" w:cs="Times New Roman"/>
          <w:b/>
          <w:bCs/>
          <w:color w:val="444444"/>
          <w:sz w:val="25"/>
        </w:rPr>
        <w:t>(</w:t>
      </w:r>
      <w:proofErr w:type="gramEnd"/>
      <w:r w:rsidRPr="00BE4A69">
        <w:rPr>
          <w:rFonts w:ascii="inherit" w:eastAsia="Times New Roman" w:hAnsi="inherit" w:cs="Times New Roman"/>
          <w:b/>
          <w:bCs/>
          <w:color w:val="444444"/>
          <w:sz w:val="25"/>
        </w:rPr>
        <w:t>):</w:t>
      </w:r>
      <w:r w:rsidRPr="00BE4A69">
        <w:rPr>
          <w:rFonts w:ascii="montserrat" w:eastAsia="Times New Roman" w:hAnsi="montserrat" w:cs="Times New Roman"/>
          <w:color w:val="444444"/>
          <w:sz w:val="25"/>
          <w:szCs w:val="25"/>
        </w:rPr>
        <w:t> This method returns the product name of the database.</w:t>
      </w:r>
    </w:p>
    <w:p w:rsidR="00BE4A69" w:rsidRPr="00BE4A69" w:rsidRDefault="00BE4A69" w:rsidP="00BE4A69">
      <w:pPr>
        <w:numPr>
          <w:ilvl w:val="0"/>
          <w:numId w:val="14"/>
        </w:numPr>
        <w:pBdr>
          <w:top w:val="single" w:sz="2" w:space="4"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rFonts w:ascii="inherit" w:eastAsia="Times New Roman" w:hAnsi="inherit" w:cs="Courier New"/>
          <w:color w:val="AAAAAA"/>
          <w:sz w:val="17"/>
          <w:szCs w:val="17"/>
        </w:rPr>
      </w:pPr>
      <w:proofErr w:type="spellStart"/>
      <w:r w:rsidRPr="00BE4A69">
        <w:rPr>
          <w:rFonts w:ascii="inherit" w:eastAsia="Times New Roman" w:hAnsi="inherit" w:cs="Courier New"/>
          <w:color w:val="000000"/>
          <w:sz w:val="19"/>
          <w:szCs w:val="19"/>
          <w:bdr w:val="none" w:sz="0" w:space="0" w:color="auto" w:frame="1"/>
        </w:rPr>
        <w:t>DatabaseMetadata</w:t>
      </w:r>
      <w:proofErr w:type="spellEnd"/>
      <w:r w:rsidRPr="00BE4A69">
        <w:rPr>
          <w:rFonts w:ascii="inherit" w:eastAsia="Times New Roman" w:hAnsi="inherit" w:cs="Courier New"/>
          <w:color w:val="000000"/>
          <w:sz w:val="19"/>
          <w:szCs w:val="19"/>
          <w:bdr w:val="none" w:sz="0" w:space="0" w:color="auto" w:frame="1"/>
        </w:rPr>
        <w:t xml:space="preserve"> </w:t>
      </w:r>
      <w:proofErr w:type="spellStart"/>
      <w:r w:rsidRPr="00BE4A69">
        <w:rPr>
          <w:rFonts w:ascii="inherit" w:eastAsia="Times New Roman" w:hAnsi="inherit" w:cs="Courier New"/>
          <w:color w:val="000000"/>
          <w:sz w:val="19"/>
          <w:szCs w:val="19"/>
          <w:bdr w:val="none" w:sz="0" w:space="0" w:color="auto" w:frame="1"/>
        </w:rPr>
        <w:t>st</w:t>
      </w:r>
      <w:proofErr w:type="spellEnd"/>
      <w:r w:rsidRPr="00BE4A69">
        <w:rPr>
          <w:rFonts w:ascii="inherit" w:eastAsia="Times New Roman" w:hAnsi="inherit" w:cs="Courier New"/>
          <w:color w:val="000000"/>
          <w:sz w:val="19"/>
          <w:szCs w:val="19"/>
          <w:bdr w:val="none" w:sz="0" w:space="0" w:color="auto" w:frame="1"/>
        </w:rPr>
        <w:t>=</w:t>
      </w:r>
      <w:proofErr w:type="spellStart"/>
      <w:r w:rsidRPr="00BE4A69">
        <w:rPr>
          <w:rFonts w:ascii="inherit" w:eastAsia="Times New Roman" w:hAnsi="inherit" w:cs="Courier New"/>
          <w:color w:val="000000"/>
          <w:sz w:val="19"/>
          <w:szCs w:val="19"/>
          <w:bdr w:val="none" w:sz="0" w:space="0" w:color="auto" w:frame="1"/>
        </w:rPr>
        <w:t>con.</w:t>
      </w:r>
      <w:r w:rsidRPr="00BE4A69">
        <w:rPr>
          <w:rFonts w:ascii="inherit" w:eastAsia="Times New Roman" w:hAnsi="inherit" w:cs="Courier New"/>
          <w:b/>
          <w:bCs/>
          <w:color w:val="286491"/>
          <w:sz w:val="19"/>
        </w:rPr>
        <w:t>getMetaData</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w:t>
      </w:r>
    </w:p>
    <w:p w:rsidR="00BE4A69" w:rsidRPr="00BE4A69" w:rsidRDefault="00BE4A69" w:rsidP="00BE4A69">
      <w:pPr>
        <w:numPr>
          <w:ilvl w:val="0"/>
          <w:numId w:val="14"/>
        </w:numPr>
        <w:pBdr>
          <w:top w:val="single" w:sz="2" w:space="1" w:color="FFFFFF"/>
          <w:left w:val="single" w:sz="6" w:space="11" w:color="E0E0E0"/>
          <w:bottom w:val="single" w:sz="2" w:space="4" w:color="FFFFFF"/>
          <w:right w:val="single" w:sz="2" w:space="4" w:color="FFFFFF"/>
        </w:pBdr>
        <w:shd w:val="clear" w:color="auto" w:fill="FFFFFF"/>
        <w:spacing w:after="0" w:line="250" w:lineRule="atLeast"/>
        <w:ind w:left="626"/>
        <w:textAlignment w:val="baseline"/>
        <w:rPr>
          <w:rFonts w:ascii="inherit" w:eastAsia="Times New Roman" w:hAnsi="inherit" w:cs="Courier New"/>
          <w:color w:val="AAAAAA"/>
          <w:sz w:val="17"/>
          <w:szCs w:val="17"/>
        </w:rPr>
      </w:pPr>
      <w:proofErr w:type="spellStart"/>
      <w:r w:rsidRPr="00BE4A69">
        <w:rPr>
          <w:rFonts w:ascii="inherit" w:eastAsia="Times New Roman" w:hAnsi="inherit" w:cs="Courier New"/>
          <w:color w:val="000000"/>
          <w:sz w:val="19"/>
          <w:szCs w:val="19"/>
          <w:bdr w:val="none" w:sz="0" w:space="0" w:color="auto" w:frame="1"/>
        </w:rPr>
        <w:t>System.out.</w:t>
      </w:r>
      <w:r w:rsidRPr="00BE4A69">
        <w:rPr>
          <w:rFonts w:ascii="inherit" w:eastAsia="Times New Roman" w:hAnsi="inherit" w:cs="Courier New"/>
          <w:b/>
          <w:bCs/>
          <w:color w:val="286491"/>
          <w:sz w:val="19"/>
        </w:rPr>
        <w:t>pritnln</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DD1144"/>
          <w:sz w:val="19"/>
        </w:rPr>
        <w:t>"Driver Name :"</w:t>
      </w:r>
      <w:r w:rsidRPr="00BE4A69">
        <w:rPr>
          <w:rFonts w:ascii="inherit" w:eastAsia="Times New Roman" w:hAnsi="inherit" w:cs="Courier New"/>
          <w:color w:val="000000"/>
          <w:sz w:val="19"/>
          <w:szCs w:val="19"/>
          <w:bdr w:val="none" w:sz="0" w:space="0" w:color="auto" w:frame="1"/>
        </w:rPr>
        <w:t>+</w:t>
      </w:r>
      <w:proofErr w:type="spellStart"/>
      <w:r w:rsidRPr="00BE4A69">
        <w:rPr>
          <w:rFonts w:ascii="inherit" w:eastAsia="Times New Roman" w:hAnsi="inherit" w:cs="Courier New"/>
          <w:color w:val="000000"/>
          <w:sz w:val="19"/>
          <w:szCs w:val="19"/>
          <w:bdr w:val="none" w:sz="0" w:space="0" w:color="auto" w:frame="1"/>
        </w:rPr>
        <w:t>st.</w:t>
      </w:r>
      <w:r w:rsidRPr="00BE4A69">
        <w:rPr>
          <w:rFonts w:ascii="inherit" w:eastAsia="Times New Roman" w:hAnsi="inherit" w:cs="Courier New"/>
          <w:b/>
          <w:bCs/>
          <w:color w:val="286491"/>
          <w:sz w:val="19"/>
        </w:rPr>
        <w:t>getDriverName</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w:t>
      </w:r>
    </w:p>
    <w:p w:rsidR="00BE4A69" w:rsidRPr="00BE4A69" w:rsidRDefault="00BE4A69" w:rsidP="00BE4A69">
      <w:pPr>
        <w:spacing w:before="157" w:after="235" w:line="689" w:lineRule="atLeast"/>
        <w:textAlignment w:val="baseline"/>
        <w:outlineLvl w:val="1"/>
        <w:rPr>
          <w:rFonts w:ascii="montserrat-bold" w:eastAsia="Times New Roman" w:hAnsi="montserrat-bold" w:cs="Times New Roman"/>
          <w:b/>
          <w:bCs/>
          <w:color w:val="444444"/>
          <w:sz w:val="53"/>
          <w:szCs w:val="53"/>
        </w:rPr>
      </w:pPr>
      <w:r w:rsidRPr="00BE4A69">
        <w:rPr>
          <w:rFonts w:ascii="montserrat-bold" w:eastAsia="Times New Roman" w:hAnsi="montserrat-bold" w:cs="Times New Roman"/>
          <w:b/>
          <w:bCs/>
          <w:color w:val="444444"/>
          <w:sz w:val="53"/>
          <w:szCs w:val="53"/>
        </w:rPr>
        <w:t>JDBC Connectivity with MYSQL</w:t>
      </w:r>
    </w:p>
    <w:p w:rsidR="00BE4A69" w:rsidRPr="00BE4A69" w:rsidRDefault="00BE4A69" w:rsidP="00BE4A69">
      <w:pPr>
        <w:spacing w:after="235" w:line="240" w:lineRule="auto"/>
        <w:textAlignment w:val="baseline"/>
        <w:rPr>
          <w:rFonts w:ascii="montserrat" w:eastAsia="Times New Roman" w:hAnsi="montserrat" w:cs="Times New Roman"/>
          <w:color w:val="444444"/>
          <w:sz w:val="25"/>
          <w:szCs w:val="25"/>
        </w:rPr>
      </w:pPr>
      <w:proofErr w:type="spellStart"/>
      <w:r w:rsidRPr="00BE4A69">
        <w:rPr>
          <w:rFonts w:ascii="montserrat" w:eastAsia="Times New Roman" w:hAnsi="montserrat" w:cs="Times New Roman"/>
          <w:color w:val="444444"/>
          <w:sz w:val="25"/>
          <w:szCs w:val="25"/>
        </w:rPr>
        <w:t>Mysql</w:t>
      </w:r>
      <w:proofErr w:type="spellEnd"/>
      <w:r w:rsidRPr="00BE4A69">
        <w:rPr>
          <w:rFonts w:ascii="montserrat" w:eastAsia="Times New Roman" w:hAnsi="montserrat" w:cs="Times New Roman"/>
          <w:color w:val="444444"/>
          <w:sz w:val="25"/>
          <w:szCs w:val="25"/>
        </w:rPr>
        <w:t xml:space="preserve"> is a free, open-source </w:t>
      </w:r>
      <w:proofErr w:type="gramStart"/>
      <w:r w:rsidRPr="00BE4A69">
        <w:rPr>
          <w:rFonts w:ascii="montserrat" w:eastAsia="Times New Roman" w:hAnsi="montserrat" w:cs="Times New Roman"/>
          <w:color w:val="444444"/>
          <w:sz w:val="25"/>
          <w:szCs w:val="25"/>
        </w:rPr>
        <w:t>RDBMS(</w:t>
      </w:r>
      <w:proofErr w:type="gramEnd"/>
      <w:r w:rsidRPr="00BE4A69">
        <w:rPr>
          <w:rFonts w:ascii="montserrat" w:eastAsia="Times New Roman" w:hAnsi="montserrat" w:cs="Times New Roman"/>
          <w:color w:val="444444"/>
          <w:sz w:val="25"/>
          <w:szCs w:val="25"/>
        </w:rPr>
        <w:t>Relational Database Management System). MYSQL is one of the best RDBMS being used for developing various web-based software applications. We will look at the steps to install MYSQL in Windows OS.</w:t>
      </w:r>
    </w:p>
    <w:p w:rsidR="00BE4A69" w:rsidRPr="00BE4A69" w:rsidRDefault="00BE4A69" w:rsidP="00BE4A69">
      <w:pPr>
        <w:spacing w:after="0" w:line="240" w:lineRule="auto"/>
        <w:textAlignment w:val="baseline"/>
        <w:rPr>
          <w:rFonts w:ascii="montserrat" w:eastAsia="Times New Roman" w:hAnsi="montserrat" w:cs="Times New Roman"/>
          <w:color w:val="444444"/>
          <w:sz w:val="25"/>
          <w:szCs w:val="25"/>
        </w:rPr>
      </w:pPr>
      <w:r w:rsidRPr="00BE4A69">
        <w:rPr>
          <w:rFonts w:ascii="montserrat" w:eastAsia="Times New Roman" w:hAnsi="montserrat" w:cs="Times New Roman"/>
          <w:color w:val="444444"/>
          <w:sz w:val="25"/>
          <w:szCs w:val="25"/>
        </w:rPr>
        <w:t xml:space="preserve">Download the </w:t>
      </w:r>
      <w:proofErr w:type="spellStart"/>
      <w:r w:rsidRPr="00BE4A69">
        <w:rPr>
          <w:rFonts w:ascii="montserrat" w:eastAsia="Times New Roman" w:hAnsi="montserrat" w:cs="Times New Roman"/>
          <w:color w:val="444444"/>
          <w:sz w:val="25"/>
          <w:szCs w:val="25"/>
        </w:rPr>
        <w:t>MySQL</w:t>
      </w:r>
      <w:proofErr w:type="spellEnd"/>
      <w:r w:rsidRPr="00BE4A69">
        <w:rPr>
          <w:rFonts w:ascii="montserrat" w:eastAsia="Times New Roman" w:hAnsi="montserrat" w:cs="Times New Roman"/>
          <w:color w:val="444444"/>
          <w:sz w:val="25"/>
          <w:szCs w:val="25"/>
        </w:rPr>
        <w:t xml:space="preserve"> database from </w:t>
      </w:r>
      <w:hyperlink r:id="rId13" w:tgtFrame="_blank" w:history="1">
        <w:r w:rsidRPr="00BE4A69">
          <w:rPr>
            <w:rFonts w:ascii="montserrat-bold" w:eastAsia="Times New Roman" w:hAnsi="montserrat-bold" w:cs="Times New Roman"/>
            <w:color w:val="46B3E6"/>
            <w:sz w:val="25"/>
          </w:rPr>
          <w:t>https://dev.mysql.com/downloads/mysql/</w:t>
        </w:r>
      </w:hyperlink>
      <w:r w:rsidRPr="00BE4A69">
        <w:rPr>
          <w:rFonts w:ascii="montserrat" w:eastAsia="Times New Roman" w:hAnsi="montserrat" w:cs="Times New Roman"/>
          <w:color w:val="444444"/>
          <w:sz w:val="25"/>
          <w:szCs w:val="25"/>
        </w:rPr>
        <w:t> After Downloading the MYSQL community version, double click the installer file. Now the Installer window will be launched. Now, Follow the below steps.</w:t>
      </w:r>
    </w:p>
    <w:p w:rsidR="00BE4A69" w:rsidRPr="00BE4A69" w:rsidRDefault="00BE4A69" w:rsidP="00BE4A69">
      <w:pPr>
        <w:numPr>
          <w:ilvl w:val="0"/>
          <w:numId w:val="15"/>
        </w:numPr>
        <w:spacing w:after="0" w:line="240" w:lineRule="auto"/>
        <w:ind w:left="470"/>
        <w:textAlignment w:val="baseline"/>
        <w:rPr>
          <w:rFonts w:ascii="montserrat" w:eastAsia="Times New Roman" w:hAnsi="montserrat" w:cs="Times New Roman"/>
          <w:color w:val="444444"/>
          <w:sz w:val="25"/>
          <w:szCs w:val="25"/>
        </w:rPr>
      </w:pPr>
      <w:r w:rsidRPr="00BE4A69">
        <w:rPr>
          <w:rFonts w:ascii="montserrat" w:eastAsia="Times New Roman" w:hAnsi="montserrat" w:cs="Times New Roman"/>
          <w:color w:val="444444"/>
          <w:sz w:val="25"/>
          <w:szCs w:val="25"/>
        </w:rPr>
        <w:t>Select the Full radio button to install MYSQL. Click on Next.</w:t>
      </w:r>
    </w:p>
    <w:p w:rsidR="00BE4A69" w:rsidRPr="00BE4A69" w:rsidRDefault="00BE4A69" w:rsidP="00BE4A69">
      <w:pPr>
        <w:numPr>
          <w:ilvl w:val="0"/>
          <w:numId w:val="15"/>
        </w:numPr>
        <w:spacing w:after="0" w:line="240" w:lineRule="auto"/>
        <w:ind w:left="470"/>
        <w:textAlignment w:val="baseline"/>
        <w:rPr>
          <w:rFonts w:ascii="montserrat" w:eastAsia="Times New Roman" w:hAnsi="montserrat" w:cs="Times New Roman"/>
          <w:color w:val="444444"/>
          <w:sz w:val="25"/>
          <w:szCs w:val="25"/>
        </w:rPr>
      </w:pPr>
      <w:r w:rsidRPr="00BE4A69">
        <w:rPr>
          <w:rFonts w:ascii="montserrat" w:eastAsia="Times New Roman" w:hAnsi="montserrat" w:cs="Times New Roman"/>
          <w:color w:val="444444"/>
          <w:sz w:val="25"/>
          <w:szCs w:val="25"/>
        </w:rPr>
        <w:t>Click on Execute. It will take time to install the package (have patience here)</w:t>
      </w:r>
    </w:p>
    <w:p w:rsidR="00BE4A69" w:rsidRPr="00BE4A69" w:rsidRDefault="00BE4A69" w:rsidP="00BE4A69">
      <w:pPr>
        <w:numPr>
          <w:ilvl w:val="0"/>
          <w:numId w:val="15"/>
        </w:numPr>
        <w:spacing w:after="0" w:line="240" w:lineRule="auto"/>
        <w:ind w:left="470"/>
        <w:textAlignment w:val="baseline"/>
        <w:rPr>
          <w:rFonts w:ascii="montserrat" w:eastAsia="Times New Roman" w:hAnsi="montserrat" w:cs="Times New Roman"/>
          <w:color w:val="444444"/>
          <w:sz w:val="25"/>
          <w:szCs w:val="25"/>
        </w:rPr>
      </w:pPr>
      <w:r w:rsidRPr="00BE4A69">
        <w:rPr>
          <w:rFonts w:ascii="montserrat" w:eastAsia="Times New Roman" w:hAnsi="montserrat" w:cs="Times New Roman"/>
          <w:color w:val="444444"/>
          <w:sz w:val="25"/>
          <w:szCs w:val="25"/>
        </w:rPr>
        <w:t xml:space="preserve">Click on Next. </w:t>
      </w:r>
      <w:proofErr w:type="gramStart"/>
      <w:r w:rsidRPr="00BE4A69">
        <w:rPr>
          <w:rFonts w:ascii="montserrat" w:eastAsia="Times New Roman" w:hAnsi="montserrat" w:cs="Times New Roman"/>
          <w:color w:val="444444"/>
          <w:sz w:val="25"/>
          <w:szCs w:val="25"/>
        </w:rPr>
        <w:t>again</w:t>
      </w:r>
      <w:proofErr w:type="gramEnd"/>
      <w:r w:rsidRPr="00BE4A69">
        <w:rPr>
          <w:rFonts w:ascii="montserrat" w:eastAsia="Times New Roman" w:hAnsi="montserrat" w:cs="Times New Roman"/>
          <w:color w:val="444444"/>
          <w:sz w:val="25"/>
          <w:szCs w:val="25"/>
        </w:rPr>
        <w:t xml:space="preserve"> Click on Next.</w:t>
      </w:r>
    </w:p>
    <w:p w:rsidR="00BE4A69" w:rsidRPr="00BE4A69" w:rsidRDefault="00BE4A69" w:rsidP="00BE4A69">
      <w:pPr>
        <w:numPr>
          <w:ilvl w:val="0"/>
          <w:numId w:val="15"/>
        </w:numPr>
        <w:spacing w:after="0" w:line="240" w:lineRule="auto"/>
        <w:ind w:left="470"/>
        <w:textAlignment w:val="baseline"/>
        <w:rPr>
          <w:rFonts w:ascii="montserrat" w:eastAsia="Times New Roman" w:hAnsi="montserrat" w:cs="Times New Roman"/>
          <w:color w:val="444444"/>
          <w:sz w:val="25"/>
          <w:szCs w:val="25"/>
        </w:rPr>
      </w:pPr>
      <w:r w:rsidRPr="00BE4A69">
        <w:rPr>
          <w:rFonts w:ascii="montserrat" w:eastAsia="Times New Roman" w:hAnsi="montserrat" w:cs="Times New Roman"/>
          <w:color w:val="444444"/>
          <w:sz w:val="25"/>
          <w:szCs w:val="25"/>
        </w:rPr>
        <w:t>Now, you will see Type and Networking Page. Click Next.</w:t>
      </w:r>
    </w:p>
    <w:p w:rsidR="00BE4A69" w:rsidRPr="00BE4A69" w:rsidRDefault="00BE4A69" w:rsidP="00BE4A69">
      <w:pPr>
        <w:numPr>
          <w:ilvl w:val="0"/>
          <w:numId w:val="15"/>
        </w:numPr>
        <w:spacing w:after="0" w:line="240" w:lineRule="auto"/>
        <w:ind w:left="470"/>
        <w:textAlignment w:val="baseline"/>
        <w:rPr>
          <w:rFonts w:ascii="montserrat" w:eastAsia="Times New Roman" w:hAnsi="montserrat" w:cs="Times New Roman"/>
          <w:color w:val="444444"/>
          <w:sz w:val="25"/>
          <w:szCs w:val="25"/>
        </w:rPr>
      </w:pPr>
      <w:r w:rsidRPr="00BE4A69">
        <w:rPr>
          <w:rFonts w:ascii="montserrat" w:eastAsia="Times New Roman" w:hAnsi="montserrat" w:cs="Times New Roman"/>
          <w:color w:val="444444"/>
          <w:sz w:val="25"/>
          <w:szCs w:val="25"/>
        </w:rPr>
        <w:t>Here it will ask you to write username and password which is important so make sure you keep it simple as it will be good to remember (I will suggest you keep both username and password as </w:t>
      </w:r>
      <w:r w:rsidRPr="00BE4A69">
        <w:rPr>
          <w:rFonts w:ascii="inherit" w:eastAsia="Times New Roman" w:hAnsi="inherit" w:cs="Times New Roman"/>
          <w:b/>
          <w:bCs/>
          <w:color w:val="444444"/>
          <w:sz w:val="25"/>
        </w:rPr>
        <w:t>root</w:t>
      </w:r>
      <w:r w:rsidRPr="00BE4A69">
        <w:rPr>
          <w:rFonts w:ascii="montserrat" w:eastAsia="Times New Roman" w:hAnsi="montserrat" w:cs="Times New Roman"/>
          <w:color w:val="444444"/>
          <w:sz w:val="25"/>
          <w:szCs w:val="25"/>
        </w:rPr>
        <w:t>). Click on Next.</w:t>
      </w:r>
    </w:p>
    <w:p w:rsidR="00BE4A69" w:rsidRPr="00BE4A69" w:rsidRDefault="00BE4A69" w:rsidP="00BE4A69">
      <w:pPr>
        <w:numPr>
          <w:ilvl w:val="0"/>
          <w:numId w:val="15"/>
        </w:numPr>
        <w:spacing w:after="0" w:line="240" w:lineRule="auto"/>
        <w:ind w:left="470"/>
        <w:textAlignment w:val="baseline"/>
        <w:rPr>
          <w:rFonts w:ascii="montserrat" w:eastAsia="Times New Roman" w:hAnsi="montserrat" w:cs="Times New Roman"/>
          <w:color w:val="444444"/>
          <w:sz w:val="25"/>
          <w:szCs w:val="25"/>
        </w:rPr>
      </w:pPr>
      <w:r w:rsidRPr="00BE4A69">
        <w:rPr>
          <w:rFonts w:ascii="montserrat" w:eastAsia="Times New Roman" w:hAnsi="montserrat" w:cs="Times New Roman"/>
          <w:color w:val="444444"/>
          <w:sz w:val="25"/>
          <w:szCs w:val="25"/>
        </w:rPr>
        <w:t xml:space="preserve">Now, on the Windows Service page check the above two options of Configure </w:t>
      </w:r>
      <w:proofErr w:type="spellStart"/>
      <w:r w:rsidRPr="00BE4A69">
        <w:rPr>
          <w:rFonts w:ascii="montserrat" w:eastAsia="Times New Roman" w:hAnsi="montserrat" w:cs="Times New Roman"/>
          <w:color w:val="444444"/>
          <w:sz w:val="25"/>
          <w:szCs w:val="25"/>
        </w:rPr>
        <w:t>MySQL</w:t>
      </w:r>
      <w:proofErr w:type="spellEnd"/>
      <w:r w:rsidRPr="00BE4A69">
        <w:rPr>
          <w:rFonts w:ascii="montserrat" w:eastAsia="Times New Roman" w:hAnsi="montserrat" w:cs="Times New Roman"/>
          <w:color w:val="444444"/>
          <w:sz w:val="25"/>
          <w:szCs w:val="25"/>
        </w:rPr>
        <w:t xml:space="preserve"> server and start the MYSQL and then select the </w:t>
      </w:r>
      <w:proofErr w:type="spellStart"/>
      <w:r w:rsidRPr="00BE4A69">
        <w:rPr>
          <w:rFonts w:ascii="montserrat" w:eastAsia="Times New Roman" w:hAnsi="montserrat" w:cs="Times New Roman"/>
          <w:color w:val="444444"/>
          <w:sz w:val="25"/>
          <w:szCs w:val="25"/>
        </w:rPr>
        <w:t>Standart</w:t>
      </w:r>
      <w:proofErr w:type="spellEnd"/>
      <w:r w:rsidRPr="00BE4A69">
        <w:rPr>
          <w:rFonts w:ascii="montserrat" w:eastAsia="Times New Roman" w:hAnsi="montserrat" w:cs="Times New Roman"/>
          <w:color w:val="444444"/>
          <w:sz w:val="25"/>
          <w:szCs w:val="25"/>
        </w:rPr>
        <w:t xml:space="preserve"> system Account radio button and click Next.</w:t>
      </w:r>
    </w:p>
    <w:p w:rsidR="00BE4A69" w:rsidRPr="00BE4A69" w:rsidRDefault="00BE4A69" w:rsidP="00BE4A69">
      <w:pPr>
        <w:numPr>
          <w:ilvl w:val="0"/>
          <w:numId w:val="15"/>
        </w:numPr>
        <w:spacing w:after="0" w:line="240" w:lineRule="auto"/>
        <w:ind w:left="470"/>
        <w:textAlignment w:val="baseline"/>
        <w:rPr>
          <w:rFonts w:ascii="montserrat" w:eastAsia="Times New Roman" w:hAnsi="montserrat" w:cs="Times New Roman"/>
          <w:color w:val="444444"/>
          <w:sz w:val="25"/>
          <w:szCs w:val="25"/>
        </w:rPr>
      </w:pPr>
      <w:r w:rsidRPr="00BE4A69">
        <w:rPr>
          <w:rFonts w:ascii="montserrat" w:eastAsia="Times New Roman" w:hAnsi="montserrat" w:cs="Times New Roman"/>
          <w:color w:val="444444"/>
          <w:sz w:val="25"/>
          <w:szCs w:val="25"/>
        </w:rPr>
        <w:t>Now, When the configuration will be finished Click Finish to continue.</w:t>
      </w:r>
    </w:p>
    <w:p w:rsidR="00BE4A69" w:rsidRPr="00BE4A69" w:rsidRDefault="00BE4A69" w:rsidP="00BE4A69">
      <w:pPr>
        <w:spacing w:after="0" w:line="240" w:lineRule="auto"/>
        <w:textAlignment w:val="baseline"/>
        <w:rPr>
          <w:rFonts w:ascii="montserrat" w:eastAsia="Times New Roman" w:hAnsi="montserrat" w:cs="Times New Roman"/>
          <w:color w:val="444444"/>
          <w:sz w:val="25"/>
          <w:szCs w:val="25"/>
        </w:rPr>
      </w:pPr>
      <w:r w:rsidRPr="00BE4A69">
        <w:rPr>
          <w:rFonts w:ascii="inherit" w:eastAsia="Times New Roman" w:hAnsi="inherit" w:cs="Times New Roman"/>
          <w:b/>
          <w:bCs/>
          <w:color w:val="444444"/>
          <w:sz w:val="25"/>
        </w:rPr>
        <w:t>Step 1: Create a Database and Table in MYSQL.</w:t>
      </w:r>
    </w:p>
    <w:p w:rsidR="00BE4A69" w:rsidRPr="00BE4A69" w:rsidRDefault="00BE4A69" w:rsidP="00BE4A69">
      <w:pPr>
        <w:spacing w:after="235" w:line="240" w:lineRule="auto"/>
        <w:textAlignment w:val="baseline"/>
        <w:rPr>
          <w:rFonts w:ascii="montserrat" w:eastAsia="Times New Roman" w:hAnsi="montserrat" w:cs="Times New Roman"/>
          <w:color w:val="444444"/>
          <w:sz w:val="25"/>
          <w:szCs w:val="25"/>
        </w:rPr>
      </w:pPr>
      <w:r w:rsidRPr="00BE4A69">
        <w:rPr>
          <w:rFonts w:ascii="montserrat" w:eastAsia="Times New Roman" w:hAnsi="montserrat" w:cs="Times New Roman"/>
          <w:color w:val="444444"/>
          <w:sz w:val="25"/>
          <w:szCs w:val="25"/>
        </w:rPr>
        <w:lastRenderedPageBreak/>
        <w:t xml:space="preserve">We can create a database using </w:t>
      </w:r>
      <w:proofErr w:type="spellStart"/>
      <w:r w:rsidRPr="00BE4A69">
        <w:rPr>
          <w:rFonts w:ascii="montserrat" w:eastAsia="Times New Roman" w:hAnsi="montserrat" w:cs="Times New Roman"/>
          <w:color w:val="444444"/>
          <w:sz w:val="25"/>
          <w:szCs w:val="25"/>
        </w:rPr>
        <w:t>MySQL</w:t>
      </w:r>
      <w:proofErr w:type="spellEnd"/>
      <w:r w:rsidRPr="00BE4A69">
        <w:rPr>
          <w:rFonts w:ascii="montserrat" w:eastAsia="Times New Roman" w:hAnsi="montserrat" w:cs="Times New Roman"/>
          <w:color w:val="444444"/>
          <w:sz w:val="25"/>
          <w:szCs w:val="25"/>
        </w:rPr>
        <w:t xml:space="preserve"> Workbench. Go to the Windows start menu and search </w:t>
      </w:r>
      <w:proofErr w:type="spellStart"/>
      <w:r w:rsidRPr="00BE4A69">
        <w:rPr>
          <w:rFonts w:ascii="montserrat" w:eastAsia="Times New Roman" w:hAnsi="montserrat" w:cs="Times New Roman"/>
          <w:color w:val="444444"/>
          <w:sz w:val="25"/>
          <w:szCs w:val="25"/>
        </w:rPr>
        <w:t>MySQL</w:t>
      </w:r>
      <w:proofErr w:type="spellEnd"/>
      <w:r w:rsidRPr="00BE4A69">
        <w:rPr>
          <w:rFonts w:ascii="montserrat" w:eastAsia="Times New Roman" w:hAnsi="montserrat" w:cs="Times New Roman"/>
          <w:color w:val="444444"/>
          <w:sz w:val="25"/>
          <w:szCs w:val="25"/>
        </w:rPr>
        <w:t xml:space="preserve"> workbench and click to open it. Now Select the First </w:t>
      </w:r>
      <w:proofErr w:type="spellStart"/>
      <w:r w:rsidRPr="00BE4A69">
        <w:rPr>
          <w:rFonts w:ascii="montserrat" w:eastAsia="Times New Roman" w:hAnsi="montserrat" w:cs="Times New Roman"/>
          <w:color w:val="444444"/>
          <w:sz w:val="25"/>
          <w:szCs w:val="25"/>
        </w:rPr>
        <w:t>MySQL</w:t>
      </w:r>
      <w:proofErr w:type="spellEnd"/>
      <w:r w:rsidRPr="00BE4A69">
        <w:rPr>
          <w:rFonts w:ascii="montserrat" w:eastAsia="Times New Roman" w:hAnsi="montserrat" w:cs="Times New Roman"/>
          <w:color w:val="444444"/>
          <w:sz w:val="25"/>
          <w:szCs w:val="25"/>
        </w:rPr>
        <w:t xml:space="preserve"> Instance.</w:t>
      </w:r>
    </w:p>
    <w:p w:rsidR="00BE4A69" w:rsidRPr="00BE4A69" w:rsidRDefault="00BE4A69" w:rsidP="00BE4A69">
      <w:pPr>
        <w:spacing w:after="235" w:line="240" w:lineRule="auto"/>
        <w:textAlignment w:val="baseline"/>
        <w:rPr>
          <w:rFonts w:ascii="montserrat" w:eastAsia="Times New Roman" w:hAnsi="montserrat" w:cs="Times New Roman"/>
          <w:color w:val="444444"/>
          <w:sz w:val="25"/>
          <w:szCs w:val="25"/>
        </w:rPr>
      </w:pPr>
      <w:r>
        <w:rPr>
          <w:rFonts w:ascii="montserrat" w:eastAsia="Times New Roman" w:hAnsi="montserrat" w:cs="Times New Roman"/>
          <w:noProof/>
          <w:color w:val="444444"/>
          <w:sz w:val="25"/>
          <w:szCs w:val="25"/>
        </w:rPr>
        <w:drawing>
          <wp:inline distT="0" distB="0" distL="0" distR="0">
            <wp:extent cx="5456555" cy="4492625"/>
            <wp:effectExtent l="19050" t="0" r="0" b="0"/>
            <wp:docPr id="6" name="Picture 6" descr="https://codedec.com/wp-content/uploads/2020/09/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dedec.com/wp-content/uploads/2020/09/mysql.png"/>
                    <pic:cNvPicPr>
                      <a:picLocks noChangeAspect="1" noChangeArrowheads="1"/>
                    </pic:cNvPicPr>
                  </pic:nvPicPr>
                  <pic:blipFill>
                    <a:blip r:embed="rId14"/>
                    <a:srcRect/>
                    <a:stretch>
                      <a:fillRect/>
                    </a:stretch>
                  </pic:blipFill>
                  <pic:spPr bwMode="auto">
                    <a:xfrm>
                      <a:off x="0" y="0"/>
                      <a:ext cx="5456555" cy="4492625"/>
                    </a:xfrm>
                    <a:prstGeom prst="rect">
                      <a:avLst/>
                    </a:prstGeom>
                    <a:noFill/>
                    <a:ln w="9525">
                      <a:noFill/>
                      <a:miter lim="800000"/>
                      <a:headEnd/>
                      <a:tailEnd/>
                    </a:ln>
                  </pic:spPr>
                </pic:pic>
              </a:graphicData>
            </a:graphic>
          </wp:inline>
        </w:drawing>
      </w:r>
    </w:p>
    <w:p w:rsidR="00BE4A69" w:rsidRPr="00BE4A69" w:rsidRDefault="00BE4A69" w:rsidP="00BE4A69">
      <w:pPr>
        <w:spacing w:after="235" w:line="240" w:lineRule="auto"/>
        <w:textAlignment w:val="baseline"/>
        <w:rPr>
          <w:rFonts w:ascii="montserrat" w:eastAsia="Times New Roman" w:hAnsi="montserrat" w:cs="Times New Roman"/>
          <w:color w:val="444444"/>
          <w:sz w:val="25"/>
          <w:szCs w:val="25"/>
        </w:rPr>
      </w:pPr>
      <w:r w:rsidRPr="00BE4A69">
        <w:rPr>
          <w:rFonts w:ascii="montserrat" w:eastAsia="Times New Roman" w:hAnsi="montserrat" w:cs="Times New Roman"/>
          <w:color w:val="444444"/>
          <w:sz w:val="25"/>
          <w:szCs w:val="25"/>
        </w:rPr>
        <w:t> </w:t>
      </w:r>
    </w:p>
    <w:p w:rsidR="00BE4A69" w:rsidRPr="00BE4A69" w:rsidRDefault="00BE4A69" w:rsidP="00BE4A69">
      <w:pPr>
        <w:spacing w:after="235" w:line="240" w:lineRule="auto"/>
        <w:textAlignment w:val="baseline"/>
        <w:rPr>
          <w:rFonts w:ascii="montserrat" w:eastAsia="Times New Roman" w:hAnsi="montserrat" w:cs="Times New Roman"/>
          <w:color w:val="444444"/>
          <w:sz w:val="25"/>
          <w:szCs w:val="25"/>
        </w:rPr>
      </w:pPr>
      <w:r>
        <w:rPr>
          <w:rFonts w:ascii="montserrat" w:eastAsia="Times New Roman" w:hAnsi="montserrat" w:cs="Times New Roman"/>
          <w:noProof/>
          <w:color w:val="444444"/>
          <w:sz w:val="25"/>
          <w:szCs w:val="25"/>
        </w:rPr>
        <w:lastRenderedPageBreak/>
        <w:drawing>
          <wp:inline distT="0" distB="0" distL="0" distR="0">
            <wp:extent cx="5456555" cy="2882265"/>
            <wp:effectExtent l="19050" t="0" r="0" b="0"/>
            <wp:docPr id="7" name="Picture 7" descr="https://codedec.com/wp-content/uploads/2020/09/mysq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dedec.com/wp-content/uploads/2020/09/mysql-1.png"/>
                    <pic:cNvPicPr>
                      <a:picLocks noChangeAspect="1" noChangeArrowheads="1"/>
                    </pic:cNvPicPr>
                  </pic:nvPicPr>
                  <pic:blipFill>
                    <a:blip r:embed="rId15"/>
                    <a:srcRect/>
                    <a:stretch>
                      <a:fillRect/>
                    </a:stretch>
                  </pic:blipFill>
                  <pic:spPr bwMode="auto">
                    <a:xfrm>
                      <a:off x="0" y="0"/>
                      <a:ext cx="5456555" cy="2882265"/>
                    </a:xfrm>
                    <a:prstGeom prst="rect">
                      <a:avLst/>
                    </a:prstGeom>
                    <a:noFill/>
                    <a:ln w="9525">
                      <a:noFill/>
                      <a:miter lim="800000"/>
                      <a:headEnd/>
                      <a:tailEnd/>
                    </a:ln>
                  </pic:spPr>
                </pic:pic>
              </a:graphicData>
            </a:graphic>
          </wp:inline>
        </w:drawing>
      </w:r>
    </w:p>
    <w:p w:rsidR="00BE4A69" w:rsidRPr="00BE4A69" w:rsidRDefault="00BE4A69" w:rsidP="00BE4A69">
      <w:pPr>
        <w:spacing w:after="0" w:line="240" w:lineRule="auto"/>
        <w:textAlignment w:val="baseline"/>
        <w:rPr>
          <w:rFonts w:ascii="montserrat" w:eastAsia="Times New Roman" w:hAnsi="montserrat" w:cs="Times New Roman"/>
          <w:color w:val="444444"/>
          <w:sz w:val="25"/>
          <w:szCs w:val="25"/>
        </w:rPr>
      </w:pPr>
      <w:r w:rsidRPr="00BE4A69">
        <w:rPr>
          <w:rFonts w:ascii="inherit" w:eastAsia="Times New Roman" w:hAnsi="inherit" w:cs="Times New Roman"/>
          <w:b/>
          <w:bCs/>
          <w:color w:val="444444"/>
          <w:sz w:val="25"/>
        </w:rPr>
        <w:t>After that, we can access the MYSQL query browser run it perform an operation, etc.</w:t>
      </w:r>
    </w:p>
    <w:p w:rsidR="00BE4A69" w:rsidRPr="00BE4A69" w:rsidRDefault="00BE4A69" w:rsidP="00BE4A69">
      <w:pPr>
        <w:spacing w:after="235" w:line="240" w:lineRule="auto"/>
        <w:textAlignment w:val="baseline"/>
        <w:rPr>
          <w:rFonts w:ascii="montserrat" w:eastAsia="Times New Roman" w:hAnsi="montserrat" w:cs="Times New Roman"/>
          <w:color w:val="444444"/>
          <w:sz w:val="25"/>
          <w:szCs w:val="25"/>
        </w:rPr>
      </w:pPr>
      <w:r>
        <w:rPr>
          <w:rFonts w:ascii="montserrat" w:eastAsia="Times New Roman" w:hAnsi="montserrat" w:cs="Times New Roman"/>
          <w:noProof/>
          <w:color w:val="444444"/>
          <w:sz w:val="25"/>
          <w:szCs w:val="25"/>
        </w:rPr>
        <w:drawing>
          <wp:inline distT="0" distB="0" distL="0" distR="0">
            <wp:extent cx="5546090" cy="1619885"/>
            <wp:effectExtent l="19050" t="0" r="0" b="0"/>
            <wp:docPr id="8" name="Picture 8" descr="https://codedec.com/wp-content/uploads/2020/09/mysq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dedec.com/wp-content/uploads/2020/09/mysql-2.png"/>
                    <pic:cNvPicPr>
                      <a:picLocks noChangeAspect="1" noChangeArrowheads="1"/>
                    </pic:cNvPicPr>
                  </pic:nvPicPr>
                  <pic:blipFill>
                    <a:blip r:embed="rId16"/>
                    <a:srcRect/>
                    <a:stretch>
                      <a:fillRect/>
                    </a:stretch>
                  </pic:blipFill>
                  <pic:spPr bwMode="auto">
                    <a:xfrm>
                      <a:off x="0" y="0"/>
                      <a:ext cx="5546090" cy="1619885"/>
                    </a:xfrm>
                    <a:prstGeom prst="rect">
                      <a:avLst/>
                    </a:prstGeom>
                    <a:noFill/>
                    <a:ln w="9525">
                      <a:noFill/>
                      <a:miter lim="800000"/>
                      <a:headEnd/>
                      <a:tailEnd/>
                    </a:ln>
                  </pic:spPr>
                </pic:pic>
              </a:graphicData>
            </a:graphic>
          </wp:inline>
        </w:drawing>
      </w:r>
    </w:p>
    <w:p w:rsidR="00BE4A69" w:rsidRPr="00BE4A69" w:rsidRDefault="00BE4A69" w:rsidP="00BE4A69">
      <w:pPr>
        <w:spacing w:after="0" w:line="240" w:lineRule="auto"/>
        <w:textAlignment w:val="baseline"/>
        <w:rPr>
          <w:rFonts w:ascii="montserrat" w:eastAsia="Times New Roman" w:hAnsi="montserrat" w:cs="Times New Roman"/>
          <w:color w:val="444444"/>
          <w:sz w:val="25"/>
          <w:szCs w:val="25"/>
        </w:rPr>
      </w:pPr>
      <w:r w:rsidRPr="00BE4A69">
        <w:rPr>
          <w:rFonts w:ascii="inherit" w:eastAsia="Times New Roman" w:hAnsi="inherit" w:cs="Times New Roman"/>
          <w:b/>
          <w:bCs/>
          <w:color w:val="444444"/>
          <w:sz w:val="25"/>
        </w:rPr>
        <w:t>Write the query in the MYSQL Query tab then refresh the schemas you will get the database that you have created.</w:t>
      </w:r>
    </w:p>
    <w:p w:rsidR="00BE4A69" w:rsidRPr="00BE4A69" w:rsidRDefault="00BE4A69" w:rsidP="00BE4A69">
      <w:pPr>
        <w:spacing w:after="235" w:line="240" w:lineRule="auto"/>
        <w:textAlignment w:val="baseline"/>
        <w:rPr>
          <w:rFonts w:ascii="montserrat" w:eastAsia="Times New Roman" w:hAnsi="montserrat" w:cs="Times New Roman"/>
          <w:color w:val="444444"/>
          <w:sz w:val="25"/>
          <w:szCs w:val="25"/>
        </w:rPr>
      </w:pPr>
      <w:r>
        <w:rPr>
          <w:rFonts w:ascii="montserrat" w:eastAsia="Times New Roman" w:hAnsi="montserrat" w:cs="Times New Roman"/>
          <w:noProof/>
          <w:color w:val="444444"/>
          <w:sz w:val="25"/>
          <w:szCs w:val="25"/>
        </w:rPr>
        <w:drawing>
          <wp:inline distT="0" distB="0" distL="0" distR="0">
            <wp:extent cx="5575935" cy="2286000"/>
            <wp:effectExtent l="19050" t="0" r="5715" b="0"/>
            <wp:docPr id="9" name="Picture 9" descr="https://codedec.com/wp-content/uploads/2020/09/mysq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dedec.com/wp-content/uploads/2020/09/mysql-3.png"/>
                    <pic:cNvPicPr>
                      <a:picLocks noChangeAspect="1" noChangeArrowheads="1"/>
                    </pic:cNvPicPr>
                  </pic:nvPicPr>
                  <pic:blipFill>
                    <a:blip r:embed="rId17"/>
                    <a:srcRect/>
                    <a:stretch>
                      <a:fillRect/>
                    </a:stretch>
                  </pic:blipFill>
                  <pic:spPr bwMode="auto">
                    <a:xfrm>
                      <a:off x="0" y="0"/>
                      <a:ext cx="5575935" cy="2286000"/>
                    </a:xfrm>
                    <a:prstGeom prst="rect">
                      <a:avLst/>
                    </a:prstGeom>
                    <a:noFill/>
                    <a:ln w="9525">
                      <a:noFill/>
                      <a:miter lim="800000"/>
                      <a:headEnd/>
                      <a:tailEnd/>
                    </a:ln>
                  </pic:spPr>
                </pic:pic>
              </a:graphicData>
            </a:graphic>
          </wp:inline>
        </w:drawing>
      </w:r>
    </w:p>
    <w:p w:rsidR="00BE4A69" w:rsidRPr="00BE4A69" w:rsidRDefault="00BE4A69" w:rsidP="00BE4A69">
      <w:pPr>
        <w:spacing w:after="235" w:line="240" w:lineRule="auto"/>
        <w:textAlignment w:val="baseline"/>
        <w:rPr>
          <w:rFonts w:ascii="montserrat" w:eastAsia="Times New Roman" w:hAnsi="montserrat" w:cs="Times New Roman"/>
          <w:color w:val="444444"/>
          <w:sz w:val="25"/>
          <w:szCs w:val="25"/>
        </w:rPr>
      </w:pPr>
      <w:r w:rsidRPr="00BE4A69">
        <w:rPr>
          <w:rFonts w:ascii="montserrat" w:eastAsia="Times New Roman" w:hAnsi="montserrat" w:cs="Times New Roman"/>
          <w:color w:val="444444"/>
          <w:sz w:val="25"/>
          <w:szCs w:val="25"/>
        </w:rPr>
        <w:t>Now,</w:t>
      </w:r>
      <w:proofErr w:type="gramStart"/>
      <w:r w:rsidRPr="00BE4A69">
        <w:rPr>
          <w:rFonts w:ascii="montserrat" w:eastAsia="Times New Roman" w:hAnsi="montserrat" w:cs="Times New Roman"/>
          <w:color w:val="444444"/>
          <w:sz w:val="25"/>
          <w:szCs w:val="25"/>
        </w:rPr>
        <w:t>  create</w:t>
      </w:r>
      <w:proofErr w:type="gramEnd"/>
      <w:r w:rsidRPr="00BE4A69">
        <w:rPr>
          <w:rFonts w:ascii="montserrat" w:eastAsia="Times New Roman" w:hAnsi="montserrat" w:cs="Times New Roman"/>
          <w:color w:val="444444"/>
          <w:sz w:val="25"/>
          <w:szCs w:val="25"/>
        </w:rPr>
        <w:t xml:space="preserve"> a table, write  the following query in the Query tab, and execute it.</w:t>
      </w:r>
    </w:p>
    <w:p w:rsidR="00BE4A69" w:rsidRPr="00BE4A69" w:rsidRDefault="00BE4A69" w:rsidP="00BE4A69">
      <w:pPr>
        <w:numPr>
          <w:ilvl w:val="0"/>
          <w:numId w:val="16"/>
        </w:numPr>
        <w:pBdr>
          <w:top w:val="single" w:sz="2" w:space="4"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0" w:author="Unknown"/>
          <w:rFonts w:ascii="inherit" w:eastAsia="Times New Roman" w:hAnsi="inherit" w:cs="Courier New"/>
          <w:color w:val="AAAAAA"/>
          <w:sz w:val="17"/>
          <w:szCs w:val="17"/>
        </w:rPr>
      </w:pPr>
      <w:ins w:id="1" w:author="Unknown">
        <w:r w:rsidRPr="00BE4A69">
          <w:rPr>
            <w:rFonts w:ascii="inherit" w:eastAsia="Times New Roman" w:hAnsi="inherit" w:cs="Courier New"/>
            <w:color w:val="000000"/>
            <w:sz w:val="19"/>
            <w:szCs w:val="19"/>
            <w:bdr w:val="none" w:sz="0" w:space="0" w:color="auto" w:frame="1"/>
          </w:rPr>
          <w:lastRenderedPageBreak/>
          <w:t>use Project</w:t>
        </w:r>
      </w:ins>
    </w:p>
    <w:p w:rsidR="00BE4A69" w:rsidRPr="00BE4A69" w:rsidRDefault="00BE4A69" w:rsidP="00BE4A69">
      <w:pPr>
        <w:numPr>
          <w:ilvl w:val="0"/>
          <w:numId w:val="16"/>
        </w:numPr>
        <w:pBdr>
          <w:top w:val="single" w:sz="2" w:space="1" w:color="FFFFFF"/>
          <w:left w:val="single" w:sz="6" w:space="11" w:color="E0E0E0"/>
          <w:bottom w:val="single" w:sz="2" w:space="4" w:color="FFFFFF"/>
          <w:right w:val="single" w:sz="2" w:space="4" w:color="FFFFFF"/>
        </w:pBdr>
        <w:shd w:val="clear" w:color="auto" w:fill="FFFFFF"/>
        <w:spacing w:after="0" w:line="250" w:lineRule="atLeast"/>
        <w:ind w:left="626"/>
        <w:textAlignment w:val="baseline"/>
        <w:rPr>
          <w:ins w:id="2" w:author="Unknown"/>
          <w:rFonts w:ascii="inherit" w:eastAsia="Times New Roman" w:hAnsi="inherit" w:cs="Courier New"/>
          <w:color w:val="AAAAAA"/>
          <w:sz w:val="17"/>
          <w:szCs w:val="17"/>
        </w:rPr>
      </w:pPr>
      <w:ins w:id="3" w:author="Unknown">
        <w:r w:rsidRPr="00BE4A69">
          <w:rPr>
            <w:rFonts w:ascii="inherit" w:eastAsia="Times New Roman" w:hAnsi="inherit" w:cs="Courier New"/>
            <w:color w:val="000000"/>
            <w:sz w:val="19"/>
            <w:szCs w:val="19"/>
            <w:bdr w:val="none" w:sz="0" w:space="0" w:color="auto" w:frame="1"/>
          </w:rPr>
          <w:t xml:space="preserve">create table </w:t>
        </w:r>
        <w:proofErr w:type="spellStart"/>
        <w:r w:rsidRPr="00BE4A69">
          <w:rPr>
            <w:rFonts w:ascii="inherit" w:eastAsia="Times New Roman" w:hAnsi="inherit" w:cs="Courier New"/>
            <w:color w:val="000000"/>
            <w:sz w:val="19"/>
            <w:szCs w:val="19"/>
            <w:bdr w:val="none" w:sz="0" w:space="0" w:color="auto" w:frame="1"/>
          </w:rPr>
          <w:t>project.</w:t>
        </w:r>
        <w:r w:rsidRPr="00BE4A69">
          <w:rPr>
            <w:rFonts w:ascii="inherit" w:eastAsia="Times New Roman" w:hAnsi="inherit" w:cs="Courier New"/>
            <w:b/>
            <w:bCs/>
            <w:color w:val="286491"/>
            <w:sz w:val="19"/>
          </w:rPr>
          <w:t>demo</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 xml:space="preserve">id </w:t>
        </w:r>
        <w:proofErr w:type="spellStart"/>
        <w:r w:rsidRPr="00BE4A69">
          <w:rPr>
            <w:rFonts w:ascii="inherit" w:eastAsia="Times New Roman" w:hAnsi="inherit" w:cs="Courier New"/>
            <w:b/>
            <w:bCs/>
            <w:color w:val="286491"/>
            <w:sz w:val="19"/>
          </w:rPr>
          <w:t>int</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009999"/>
            <w:sz w:val="19"/>
          </w:rPr>
          <w:t>20</w:t>
        </w:r>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 xml:space="preserve">, string </w:t>
        </w:r>
        <w:proofErr w:type="spellStart"/>
        <w:r w:rsidRPr="00BE4A69">
          <w:rPr>
            <w:rFonts w:ascii="inherit" w:eastAsia="Times New Roman" w:hAnsi="inherit" w:cs="Courier New"/>
            <w:b/>
            <w:bCs/>
            <w:color w:val="286491"/>
            <w:sz w:val="19"/>
          </w:rPr>
          <w:t>varchar</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009999"/>
            <w:sz w:val="19"/>
          </w:rPr>
          <w:t>20</w:t>
        </w:r>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w:t>
        </w:r>
      </w:ins>
    </w:p>
    <w:p w:rsidR="00BE4A69" w:rsidRPr="00BE4A69" w:rsidRDefault="00BE4A69" w:rsidP="00BE4A69">
      <w:pPr>
        <w:spacing w:after="0" w:line="240" w:lineRule="auto"/>
        <w:textAlignment w:val="baseline"/>
        <w:rPr>
          <w:ins w:id="4" w:author="Unknown"/>
          <w:rFonts w:ascii="montserrat" w:eastAsia="Times New Roman" w:hAnsi="montserrat" w:cs="Times New Roman"/>
          <w:color w:val="444444"/>
          <w:sz w:val="25"/>
          <w:szCs w:val="25"/>
        </w:rPr>
      </w:pPr>
      <w:ins w:id="5" w:author="Unknown">
        <w:r w:rsidRPr="00BE4A69">
          <w:rPr>
            <w:rFonts w:ascii="montserrat" w:eastAsia="Times New Roman" w:hAnsi="montserrat" w:cs="Times New Roman"/>
            <w:color w:val="444444"/>
            <w:sz w:val="25"/>
            <w:szCs w:val="25"/>
          </w:rPr>
          <w:t xml:space="preserve">Now Table will be created in the database having two </w:t>
        </w:r>
        <w:proofErr w:type="gramStart"/>
        <w:r w:rsidRPr="00BE4A69">
          <w:rPr>
            <w:rFonts w:ascii="montserrat" w:eastAsia="Times New Roman" w:hAnsi="montserrat" w:cs="Times New Roman"/>
            <w:color w:val="444444"/>
            <w:sz w:val="25"/>
            <w:szCs w:val="25"/>
          </w:rPr>
          <w:t>column</w:t>
        </w:r>
        <w:proofErr w:type="gramEnd"/>
        <w:r w:rsidRPr="00BE4A69">
          <w:rPr>
            <w:rFonts w:ascii="montserrat" w:eastAsia="Times New Roman" w:hAnsi="montserrat" w:cs="Times New Roman"/>
            <w:color w:val="444444"/>
            <w:sz w:val="25"/>
            <w:szCs w:val="25"/>
          </w:rPr>
          <w:t> </w:t>
        </w:r>
        <w:r w:rsidRPr="00BE4A69">
          <w:rPr>
            <w:rFonts w:ascii="inherit" w:eastAsia="Times New Roman" w:hAnsi="inherit" w:cs="Times New Roman"/>
            <w:b/>
            <w:bCs/>
            <w:color w:val="444444"/>
            <w:sz w:val="25"/>
          </w:rPr>
          <w:t>Id</w:t>
        </w:r>
        <w:r w:rsidRPr="00BE4A69">
          <w:rPr>
            <w:rFonts w:ascii="montserrat" w:eastAsia="Times New Roman" w:hAnsi="montserrat" w:cs="Times New Roman"/>
            <w:color w:val="444444"/>
            <w:sz w:val="25"/>
            <w:szCs w:val="25"/>
          </w:rPr>
          <w:t> and </w:t>
        </w:r>
        <w:r w:rsidRPr="00BE4A69">
          <w:rPr>
            <w:rFonts w:ascii="inherit" w:eastAsia="Times New Roman" w:hAnsi="inherit" w:cs="Times New Roman"/>
            <w:b/>
            <w:bCs/>
            <w:color w:val="444444"/>
            <w:sz w:val="25"/>
          </w:rPr>
          <w:t>String</w:t>
        </w:r>
        <w:r w:rsidRPr="00BE4A69">
          <w:rPr>
            <w:rFonts w:ascii="montserrat" w:eastAsia="Times New Roman" w:hAnsi="montserrat" w:cs="Times New Roman"/>
            <w:color w:val="444444"/>
            <w:sz w:val="25"/>
            <w:szCs w:val="25"/>
          </w:rPr>
          <w:t>.</w:t>
        </w:r>
      </w:ins>
    </w:p>
    <w:p w:rsidR="00BE4A69" w:rsidRPr="00BE4A69" w:rsidRDefault="00BE4A69" w:rsidP="00BE4A69">
      <w:pPr>
        <w:spacing w:after="0" w:line="240" w:lineRule="auto"/>
        <w:textAlignment w:val="baseline"/>
        <w:rPr>
          <w:ins w:id="6" w:author="Unknown"/>
          <w:rFonts w:ascii="montserrat" w:eastAsia="Times New Roman" w:hAnsi="montserrat" w:cs="Times New Roman"/>
          <w:color w:val="444444"/>
          <w:sz w:val="25"/>
          <w:szCs w:val="25"/>
        </w:rPr>
      </w:pPr>
      <w:ins w:id="7" w:author="Unknown">
        <w:r w:rsidRPr="00BE4A69">
          <w:rPr>
            <w:rFonts w:ascii="inherit" w:eastAsia="Times New Roman" w:hAnsi="inherit" w:cs="Times New Roman"/>
            <w:b/>
            <w:bCs/>
            <w:color w:val="444444"/>
            <w:sz w:val="25"/>
          </w:rPr>
          <w:t>Step 2: Create a project in eclipse (as we normally create it) add the jar file for mysql-</w:t>
        </w:r>
        <w:proofErr w:type="gramStart"/>
        <w:r w:rsidRPr="00BE4A69">
          <w:rPr>
            <w:rFonts w:ascii="inherit" w:eastAsia="Times New Roman" w:hAnsi="inherit" w:cs="Times New Roman"/>
            <w:b/>
            <w:bCs/>
            <w:color w:val="444444"/>
            <w:sz w:val="25"/>
          </w:rPr>
          <w:t>connector.jar(</w:t>
        </w:r>
        <w:proofErr w:type="gramEnd"/>
        <w:r w:rsidRPr="00BE4A69">
          <w:rPr>
            <w:rFonts w:ascii="inherit" w:eastAsia="Times New Roman" w:hAnsi="inherit" w:cs="Times New Roman"/>
            <w:b/>
            <w:bCs/>
            <w:color w:val="444444"/>
            <w:sz w:val="25"/>
          </w:rPr>
          <w:t xml:space="preserve">open directory of </w:t>
        </w:r>
        <w:proofErr w:type="spellStart"/>
        <w:r w:rsidRPr="00BE4A69">
          <w:rPr>
            <w:rFonts w:ascii="inherit" w:eastAsia="Times New Roman" w:hAnsi="inherit" w:cs="Times New Roman"/>
            <w:b/>
            <w:bCs/>
            <w:color w:val="444444"/>
            <w:sz w:val="25"/>
          </w:rPr>
          <w:t>MySql</w:t>
        </w:r>
        <w:proofErr w:type="spellEnd"/>
        <w:r w:rsidRPr="00BE4A69">
          <w:rPr>
            <w:rFonts w:ascii="inherit" w:eastAsia="Times New Roman" w:hAnsi="inherit" w:cs="Times New Roman"/>
            <w:b/>
            <w:bCs/>
            <w:color w:val="444444"/>
            <w:sz w:val="25"/>
          </w:rPr>
          <w:t xml:space="preserve"> where you have installed &gt;open Connector &gt;copy mysql-connector-java8.0.21 into lib folder)</w:t>
        </w:r>
      </w:ins>
    </w:p>
    <w:p w:rsidR="00BE4A69" w:rsidRPr="00BE4A69" w:rsidRDefault="00BE4A69" w:rsidP="00BE4A69">
      <w:pPr>
        <w:spacing w:after="0" w:line="240" w:lineRule="auto"/>
        <w:textAlignment w:val="baseline"/>
        <w:rPr>
          <w:ins w:id="8" w:author="Unknown"/>
          <w:rFonts w:ascii="montserrat" w:eastAsia="Times New Roman" w:hAnsi="montserrat" w:cs="Times New Roman"/>
          <w:color w:val="444444"/>
          <w:sz w:val="25"/>
          <w:szCs w:val="25"/>
        </w:rPr>
      </w:pPr>
      <w:ins w:id="9" w:author="Unknown">
        <w:r w:rsidRPr="00BE4A69">
          <w:rPr>
            <w:rFonts w:ascii="inherit" w:eastAsia="Times New Roman" w:hAnsi="inherit" w:cs="Times New Roman"/>
            <w:b/>
            <w:bCs/>
            <w:color w:val="444444"/>
            <w:sz w:val="25"/>
          </w:rPr>
          <w:t>Step 3: Create an HTML file to take the required input &amp; insert it into the database.</w:t>
        </w:r>
      </w:ins>
    </w:p>
    <w:p w:rsidR="00BE4A69" w:rsidRPr="00BE4A69" w:rsidRDefault="00BE4A69" w:rsidP="00BE4A69">
      <w:pPr>
        <w:spacing w:after="0" w:line="240" w:lineRule="auto"/>
        <w:textAlignment w:val="baseline"/>
        <w:rPr>
          <w:ins w:id="10" w:author="Unknown"/>
          <w:rFonts w:ascii="montserrat" w:eastAsia="Times New Roman" w:hAnsi="montserrat" w:cs="Times New Roman"/>
          <w:color w:val="444444"/>
          <w:sz w:val="25"/>
          <w:szCs w:val="25"/>
        </w:rPr>
      </w:pPr>
      <w:ins w:id="11" w:author="Unknown">
        <w:r w:rsidRPr="00BE4A69">
          <w:rPr>
            <w:rFonts w:ascii="inherit" w:eastAsia="Times New Roman" w:hAnsi="inherit" w:cs="Times New Roman"/>
            <w:b/>
            <w:bCs/>
            <w:color w:val="444444"/>
            <w:sz w:val="25"/>
          </w:rPr>
          <w:t>index.html</w:t>
        </w:r>
      </w:ins>
    </w:p>
    <w:p w:rsidR="00BE4A69" w:rsidRPr="00BE4A69" w:rsidRDefault="00BE4A69" w:rsidP="00BE4A69">
      <w:pPr>
        <w:numPr>
          <w:ilvl w:val="0"/>
          <w:numId w:val="17"/>
        </w:numPr>
        <w:pBdr>
          <w:top w:val="single" w:sz="2" w:space="4"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12" w:author="Unknown"/>
          <w:rFonts w:ascii="inherit" w:eastAsia="Times New Roman" w:hAnsi="inherit" w:cs="Courier New"/>
          <w:color w:val="AAAAAA"/>
          <w:sz w:val="17"/>
          <w:szCs w:val="17"/>
        </w:rPr>
      </w:pPr>
      <w:ins w:id="13" w:author="Unknown">
        <w:r w:rsidRPr="00BE4A69">
          <w:rPr>
            <w:rFonts w:ascii="inherit" w:eastAsia="Times New Roman" w:hAnsi="inherit" w:cs="Courier New"/>
            <w:color w:val="000000"/>
            <w:sz w:val="19"/>
            <w:szCs w:val="19"/>
            <w:bdr w:val="none" w:sz="0" w:space="0" w:color="auto" w:frame="1"/>
          </w:rPr>
          <w:t>&lt;form action=</w:t>
        </w:r>
        <w:r w:rsidRPr="00BE4A69">
          <w:rPr>
            <w:rFonts w:ascii="inherit" w:eastAsia="Times New Roman" w:hAnsi="inherit" w:cs="Courier New"/>
            <w:color w:val="DD1144"/>
            <w:sz w:val="19"/>
          </w:rPr>
          <w:t>"</w:t>
        </w:r>
        <w:proofErr w:type="spellStart"/>
        <w:r w:rsidRPr="00BE4A69">
          <w:rPr>
            <w:rFonts w:ascii="inherit" w:eastAsia="Times New Roman" w:hAnsi="inherit" w:cs="Courier New"/>
            <w:color w:val="DD1144"/>
            <w:sz w:val="19"/>
          </w:rPr>
          <w:t>JDBCExample</w:t>
        </w:r>
        <w:proofErr w:type="spellEnd"/>
        <w:r w:rsidRPr="00BE4A69">
          <w:rPr>
            <w:rFonts w:ascii="inherit" w:eastAsia="Times New Roman" w:hAnsi="inherit" w:cs="Courier New"/>
            <w:color w:val="DD1144"/>
            <w:sz w:val="19"/>
          </w:rPr>
          <w:t>"</w:t>
        </w:r>
        <w:r w:rsidRPr="00BE4A69">
          <w:rPr>
            <w:rFonts w:ascii="inherit" w:eastAsia="Times New Roman" w:hAnsi="inherit" w:cs="Courier New"/>
            <w:color w:val="000000"/>
            <w:sz w:val="19"/>
            <w:szCs w:val="19"/>
            <w:bdr w:val="none" w:sz="0" w:space="0" w:color="auto" w:frame="1"/>
          </w:rPr>
          <w:t xml:space="preserve"> method=</w:t>
        </w:r>
        <w:r w:rsidRPr="00BE4A69">
          <w:rPr>
            <w:rFonts w:ascii="inherit" w:eastAsia="Times New Roman" w:hAnsi="inherit" w:cs="Courier New"/>
            <w:color w:val="DD1144"/>
            <w:sz w:val="19"/>
          </w:rPr>
          <w:t>"post"</w:t>
        </w:r>
        <w:r w:rsidRPr="00BE4A69">
          <w:rPr>
            <w:rFonts w:ascii="inherit" w:eastAsia="Times New Roman" w:hAnsi="inherit" w:cs="Courier New"/>
            <w:color w:val="000000"/>
            <w:sz w:val="19"/>
            <w:szCs w:val="19"/>
            <w:bdr w:val="none" w:sz="0" w:space="0" w:color="auto" w:frame="1"/>
          </w:rPr>
          <w:t>&gt;</w:t>
        </w:r>
      </w:ins>
    </w:p>
    <w:p w:rsidR="00BE4A69" w:rsidRPr="00BE4A69" w:rsidRDefault="00BE4A69" w:rsidP="00BE4A69">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14" w:author="Unknown"/>
          <w:rFonts w:ascii="inherit" w:eastAsia="Times New Roman" w:hAnsi="inherit" w:cs="Courier New"/>
          <w:color w:val="AAAAAA"/>
          <w:sz w:val="17"/>
          <w:szCs w:val="17"/>
        </w:rPr>
      </w:pPr>
      <w:ins w:id="15" w:author="Unknown">
        <w:r w:rsidRPr="00BE4A69">
          <w:rPr>
            <w:rFonts w:ascii="inherit" w:eastAsia="Times New Roman" w:hAnsi="inherit" w:cs="Courier New"/>
            <w:color w:val="000000"/>
            <w:sz w:val="19"/>
            <w:szCs w:val="19"/>
            <w:bdr w:val="none" w:sz="0" w:space="0" w:color="auto" w:frame="1"/>
          </w:rPr>
          <w:t>Enter Id&lt;input type=</w:t>
        </w:r>
        <w:r w:rsidRPr="00BE4A69">
          <w:rPr>
            <w:rFonts w:ascii="inherit" w:eastAsia="Times New Roman" w:hAnsi="inherit" w:cs="Courier New"/>
            <w:color w:val="DD1144"/>
            <w:sz w:val="19"/>
          </w:rPr>
          <w:t>"text"</w:t>
        </w:r>
        <w:r w:rsidRPr="00BE4A69">
          <w:rPr>
            <w:rFonts w:ascii="inherit" w:eastAsia="Times New Roman" w:hAnsi="inherit" w:cs="Courier New"/>
            <w:color w:val="000000"/>
            <w:sz w:val="19"/>
            <w:szCs w:val="19"/>
            <w:bdr w:val="none" w:sz="0" w:space="0" w:color="auto" w:frame="1"/>
          </w:rPr>
          <w:t xml:space="preserve"> name=</w:t>
        </w:r>
        <w:r w:rsidRPr="00BE4A69">
          <w:rPr>
            <w:rFonts w:ascii="inherit" w:eastAsia="Times New Roman" w:hAnsi="inherit" w:cs="Courier New"/>
            <w:color w:val="DD1144"/>
            <w:sz w:val="19"/>
          </w:rPr>
          <w:t>"id"</w:t>
        </w:r>
        <w:r w:rsidRPr="00BE4A69">
          <w:rPr>
            <w:rFonts w:ascii="inherit" w:eastAsia="Times New Roman" w:hAnsi="inherit" w:cs="Courier New"/>
            <w:color w:val="000000"/>
            <w:sz w:val="19"/>
            <w:szCs w:val="19"/>
            <w:bdr w:val="none" w:sz="0" w:space="0" w:color="auto" w:frame="1"/>
          </w:rPr>
          <w:t>&gt;&lt;</w:t>
        </w:r>
        <w:proofErr w:type="spellStart"/>
        <w:r w:rsidRPr="00BE4A69">
          <w:rPr>
            <w:rFonts w:ascii="inherit" w:eastAsia="Times New Roman" w:hAnsi="inherit" w:cs="Courier New"/>
            <w:color w:val="000000"/>
            <w:sz w:val="19"/>
            <w:szCs w:val="19"/>
            <w:bdr w:val="none" w:sz="0" w:space="0" w:color="auto" w:frame="1"/>
          </w:rPr>
          <w:t>br</w:t>
        </w:r>
        <w:proofErr w:type="spellEnd"/>
        <w:r w:rsidRPr="00BE4A69">
          <w:rPr>
            <w:rFonts w:ascii="inherit" w:eastAsia="Times New Roman" w:hAnsi="inherit" w:cs="Courier New"/>
            <w:color w:val="000000"/>
            <w:sz w:val="19"/>
            <w:szCs w:val="19"/>
            <w:bdr w:val="none" w:sz="0" w:space="0" w:color="auto" w:frame="1"/>
          </w:rPr>
          <w:t>&gt;</w:t>
        </w:r>
      </w:ins>
    </w:p>
    <w:p w:rsidR="00BE4A69" w:rsidRPr="00BE4A69" w:rsidRDefault="00BE4A69" w:rsidP="00BE4A69">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16" w:author="Unknown"/>
          <w:rFonts w:ascii="inherit" w:eastAsia="Times New Roman" w:hAnsi="inherit" w:cs="Courier New"/>
          <w:color w:val="AAAAAA"/>
          <w:sz w:val="17"/>
          <w:szCs w:val="17"/>
        </w:rPr>
      </w:pPr>
      <w:ins w:id="17" w:author="Unknown">
        <w:r w:rsidRPr="00BE4A69">
          <w:rPr>
            <w:rFonts w:ascii="inherit" w:eastAsia="Times New Roman" w:hAnsi="inherit" w:cs="Courier New"/>
            <w:color w:val="000000"/>
            <w:sz w:val="19"/>
            <w:szCs w:val="19"/>
            <w:bdr w:val="none" w:sz="0" w:space="0" w:color="auto" w:frame="1"/>
          </w:rPr>
          <w:t>Enter Name&lt;input type=</w:t>
        </w:r>
        <w:r w:rsidRPr="00BE4A69">
          <w:rPr>
            <w:rFonts w:ascii="inherit" w:eastAsia="Times New Roman" w:hAnsi="inherit" w:cs="Courier New"/>
            <w:color w:val="DD1144"/>
            <w:sz w:val="19"/>
          </w:rPr>
          <w:t>"text"</w:t>
        </w:r>
        <w:r w:rsidRPr="00BE4A69">
          <w:rPr>
            <w:rFonts w:ascii="inherit" w:eastAsia="Times New Roman" w:hAnsi="inherit" w:cs="Courier New"/>
            <w:color w:val="000000"/>
            <w:sz w:val="19"/>
            <w:szCs w:val="19"/>
            <w:bdr w:val="none" w:sz="0" w:space="0" w:color="auto" w:frame="1"/>
          </w:rPr>
          <w:t xml:space="preserve"> name=</w:t>
        </w:r>
        <w:r w:rsidRPr="00BE4A69">
          <w:rPr>
            <w:rFonts w:ascii="inherit" w:eastAsia="Times New Roman" w:hAnsi="inherit" w:cs="Courier New"/>
            <w:color w:val="DD1144"/>
            <w:sz w:val="19"/>
          </w:rPr>
          <w:t>"name"</w:t>
        </w:r>
        <w:r w:rsidRPr="00BE4A69">
          <w:rPr>
            <w:rFonts w:ascii="inherit" w:eastAsia="Times New Roman" w:hAnsi="inherit" w:cs="Courier New"/>
            <w:color w:val="000000"/>
            <w:sz w:val="19"/>
            <w:szCs w:val="19"/>
            <w:bdr w:val="none" w:sz="0" w:space="0" w:color="auto" w:frame="1"/>
          </w:rPr>
          <w:t>&gt;</w:t>
        </w:r>
      </w:ins>
    </w:p>
    <w:p w:rsidR="00BE4A69" w:rsidRPr="00BE4A69" w:rsidRDefault="00BE4A69" w:rsidP="00BE4A69">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18" w:author="Unknown"/>
          <w:rFonts w:ascii="inherit" w:eastAsia="Times New Roman" w:hAnsi="inherit" w:cs="Courier New"/>
          <w:color w:val="AAAAAA"/>
          <w:sz w:val="17"/>
          <w:szCs w:val="17"/>
        </w:rPr>
      </w:pPr>
      <w:ins w:id="19" w:author="Unknown">
        <w:r w:rsidRPr="00BE4A69">
          <w:rPr>
            <w:rFonts w:ascii="inherit" w:eastAsia="Times New Roman" w:hAnsi="inherit" w:cs="Courier New"/>
            <w:color w:val="000000"/>
            <w:sz w:val="19"/>
            <w:szCs w:val="19"/>
            <w:bdr w:val="none" w:sz="0" w:space="0" w:color="auto" w:frame="1"/>
          </w:rPr>
          <w:t>&lt;</w:t>
        </w:r>
        <w:proofErr w:type="spellStart"/>
        <w:r w:rsidRPr="00BE4A69">
          <w:rPr>
            <w:rFonts w:ascii="inherit" w:eastAsia="Times New Roman" w:hAnsi="inherit" w:cs="Courier New"/>
            <w:color w:val="000000"/>
            <w:sz w:val="19"/>
            <w:szCs w:val="19"/>
            <w:bdr w:val="none" w:sz="0" w:space="0" w:color="auto" w:frame="1"/>
          </w:rPr>
          <w:t>br</w:t>
        </w:r>
        <w:proofErr w:type="spellEnd"/>
        <w:r w:rsidRPr="00BE4A69">
          <w:rPr>
            <w:rFonts w:ascii="inherit" w:eastAsia="Times New Roman" w:hAnsi="inherit" w:cs="Courier New"/>
            <w:color w:val="000000"/>
            <w:sz w:val="19"/>
            <w:szCs w:val="19"/>
            <w:bdr w:val="none" w:sz="0" w:space="0" w:color="auto" w:frame="1"/>
          </w:rPr>
          <w:t>&gt;</w:t>
        </w:r>
      </w:ins>
    </w:p>
    <w:p w:rsidR="00BE4A69" w:rsidRPr="00BE4A69" w:rsidRDefault="00BE4A69" w:rsidP="00BE4A69">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20" w:author="Unknown"/>
          <w:rFonts w:ascii="inherit" w:eastAsia="Times New Roman" w:hAnsi="inherit" w:cs="Courier New"/>
          <w:color w:val="AAAAAA"/>
          <w:sz w:val="17"/>
          <w:szCs w:val="17"/>
        </w:rPr>
      </w:pPr>
      <w:ins w:id="21" w:author="Unknown">
        <w:r w:rsidRPr="00BE4A69">
          <w:rPr>
            <w:rFonts w:ascii="inherit" w:eastAsia="Times New Roman" w:hAnsi="inherit" w:cs="Courier New"/>
            <w:color w:val="000000"/>
            <w:sz w:val="19"/>
            <w:szCs w:val="19"/>
            <w:bdr w:val="none" w:sz="0" w:space="0" w:color="auto" w:frame="1"/>
          </w:rPr>
          <w:t>&lt;input type=</w:t>
        </w:r>
        <w:r w:rsidRPr="00BE4A69">
          <w:rPr>
            <w:rFonts w:ascii="inherit" w:eastAsia="Times New Roman" w:hAnsi="inherit" w:cs="Courier New"/>
            <w:color w:val="DD1144"/>
            <w:sz w:val="19"/>
          </w:rPr>
          <w:t>"submit"</w:t>
        </w:r>
        <w:r w:rsidRPr="00BE4A69">
          <w:rPr>
            <w:rFonts w:ascii="inherit" w:eastAsia="Times New Roman" w:hAnsi="inherit" w:cs="Courier New"/>
            <w:color w:val="000000"/>
            <w:sz w:val="19"/>
            <w:szCs w:val="19"/>
            <w:bdr w:val="none" w:sz="0" w:space="0" w:color="auto" w:frame="1"/>
          </w:rPr>
          <w:t xml:space="preserve"> value=</w:t>
        </w:r>
        <w:r w:rsidRPr="00BE4A69">
          <w:rPr>
            <w:rFonts w:ascii="inherit" w:eastAsia="Times New Roman" w:hAnsi="inherit" w:cs="Courier New"/>
            <w:color w:val="DD1144"/>
            <w:sz w:val="19"/>
          </w:rPr>
          <w:t>"</w:t>
        </w:r>
        <w:proofErr w:type="spellStart"/>
        <w:r w:rsidRPr="00BE4A69">
          <w:rPr>
            <w:rFonts w:ascii="inherit" w:eastAsia="Times New Roman" w:hAnsi="inherit" w:cs="Courier New"/>
            <w:color w:val="DD1144"/>
            <w:sz w:val="19"/>
          </w:rPr>
          <w:t>InsertIntoDB</w:t>
        </w:r>
        <w:proofErr w:type="spellEnd"/>
        <w:r w:rsidRPr="00BE4A69">
          <w:rPr>
            <w:rFonts w:ascii="inherit" w:eastAsia="Times New Roman" w:hAnsi="inherit" w:cs="Courier New"/>
            <w:color w:val="DD1144"/>
            <w:sz w:val="19"/>
          </w:rPr>
          <w:t>"</w:t>
        </w:r>
        <w:r w:rsidRPr="00BE4A69">
          <w:rPr>
            <w:rFonts w:ascii="inherit" w:eastAsia="Times New Roman" w:hAnsi="inherit" w:cs="Courier New"/>
            <w:color w:val="000000"/>
            <w:sz w:val="19"/>
            <w:szCs w:val="19"/>
            <w:bdr w:val="none" w:sz="0" w:space="0" w:color="auto" w:frame="1"/>
          </w:rPr>
          <w:t xml:space="preserve"> id=</w:t>
        </w:r>
        <w:r w:rsidRPr="00BE4A69">
          <w:rPr>
            <w:rFonts w:ascii="inherit" w:eastAsia="Times New Roman" w:hAnsi="inherit" w:cs="Courier New"/>
            <w:color w:val="DD1144"/>
            <w:sz w:val="19"/>
          </w:rPr>
          <w:t>"button-1"</w:t>
        </w:r>
        <w:r w:rsidRPr="00BE4A69">
          <w:rPr>
            <w:rFonts w:ascii="inherit" w:eastAsia="Times New Roman" w:hAnsi="inherit" w:cs="Courier New"/>
            <w:color w:val="000000"/>
            <w:sz w:val="19"/>
            <w:szCs w:val="19"/>
            <w:bdr w:val="none" w:sz="0" w:space="0" w:color="auto" w:frame="1"/>
          </w:rPr>
          <w:t>/&gt;</w:t>
        </w:r>
      </w:ins>
    </w:p>
    <w:p w:rsidR="00BE4A69" w:rsidRPr="00BE4A69" w:rsidRDefault="00BE4A69" w:rsidP="00BE4A69">
      <w:pPr>
        <w:numPr>
          <w:ilvl w:val="0"/>
          <w:numId w:val="17"/>
        </w:numPr>
        <w:pBdr>
          <w:top w:val="single" w:sz="2" w:space="1" w:color="FFFFFF"/>
          <w:left w:val="single" w:sz="6" w:space="11" w:color="E0E0E0"/>
          <w:bottom w:val="single" w:sz="2" w:space="4" w:color="FFFFFF"/>
          <w:right w:val="single" w:sz="2" w:space="4" w:color="FFFFFF"/>
        </w:pBdr>
        <w:shd w:val="clear" w:color="auto" w:fill="FFFFFF"/>
        <w:spacing w:after="0" w:line="250" w:lineRule="atLeast"/>
        <w:ind w:left="626"/>
        <w:textAlignment w:val="baseline"/>
        <w:rPr>
          <w:ins w:id="22" w:author="Unknown"/>
          <w:rFonts w:ascii="inherit" w:eastAsia="Times New Roman" w:hAnsi="inherit" w:cs="Courier New"/>
          <w:color w:val="AAAAAA"/>
          <w:sz w:val="17"/>
          <w:szCs w:val="17"/>
        </w:rPr>
      </w:pPr>
      <w:ins w:id="23" w:author="Unknown">
        <w:r w:rsidRPr="00BE4A69">
          <w:rPr>
            <w:rFonts w:ascii="inherit" w:eastAsia="Times New Roman" w:hAnsi="inherit" w:cs="Courier New"/>
            <w:color w:val="000000"/>
            <w:sz w:val="19"/>
            <w:szCs w:val="19"/>
            <w:bdr w:val="none" w:sz="0" w:space="0" w:color="auto" w:frame="1"/>
          </w:rPr>
          <w:t>&lt;/form&gt;</w:t>
        </w:r>
      </w:ins>
    </w:p>
    <w:p w:rsidR="00BE4A69" w:rsidRPr="00BE4A69" w:rsidRDefault="00BE4A69" w:rsidP="00BE4A69">
      <w:pPr>
        <w:spacing w:after="0" w:line="240" w:lineRule="auto"/>
        <w:textAlignment w:val="baseline"/>
        <w:rPr>
          <w:ins w:id="24" w:author="Unknown"/>
          <w:rFonts w:ascii="montserrat" w:eastAsia="Times New Roman" w:hAnsi="montserrat" w:cs="Times New Roman"/>
          <w:color w:val="444444"/>
          <w:sz w:val="25"/>
          <w:szCs w:val="25"/>
        </w:rPr>
      </w:pPr>
      <w:ins w:id="25" w:author="Unknown">
        <w:r w:rsidRPr="00BE4A69">
          <w:rPr>
            <w:rFonts w:ascii="inherit" w:eastAsia="Times New Roman" w:hAnsi="inherit" w:cs="Times New Roman"/>
            <w:b/>
            <w:bCs/>
            <w:color w:val="444444"/>
            <w:sz w:val="25"/>
          </w:rPr>
          <w:t>Step 4: Create a class for initializing the database</w:t>
        </w:r>
      </w:ins>
    </w:p>
    <w:p w:rsidR="00BE4A69" w:rsidRPr="00BE4A69" w:rsidRDefault="00BE4A69" w:rsidP="00BE4A69">
      <w:pPr>
        <w:numPr>
          <w:ilvl w:val="0"/>
          <w:numId w:val="18"/>
        </w:numPr>
        <w:pBdr>
          <w:top w:val="single" w:sz="2" w:space="4"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26" w:author="Unknown"/>
          <w:rFonts w:ascii="inherit" w:eastAsia="Times New Roman" w:hAnsi="inherit" w:cs="Courier New"/>
          <w:color w:val="AAAAAA"/>
          <w:sz w:val="17"/>
          <w:szCs w:val="17"/>
        </w:rPr>
      </w:pPr>
      <w:ins w:id="27" w:author="Unknown">
        <w:r w:rsidRPr="00BE4A69">
          <w:rPr>
            <w:rFonts w:ascii="inherit" w:eastAsia="Times New Roman" w:hAnsi="inherit" w:cs="Courier New"/>
            <w:color w:val="000000"/>
            <w:sz w:val="19"/>
            <w:szCs w:val="19"/>
            <w:bdr w:val="none" w:sz="0" w:space="0" w:color="auto" w:frame="1"/>
          </w:rPr>
          <w:t xml:space="preserve">public class </w:t>
        </w:r>
        <w:proofErr w:type="spellStart"/>
        <w:r w:rsidRPr="00BE4A69">
          <w:rPr>
            <w:rFonts w:ascii="inherit" w:eastAsia="Times New Roman" w:hAnsi="inherit" w:cs="Courier New"/>
            <w:color w:val="000000"/>
            <w:sz w:val="19"/>
            <w:szCs w:val="19"/>
            <w:bdr w:val="none" w:sz="0" w:space="0" w:color="auto" w:frame="1"/>
          </w:rPr>
          <w:t>DatabaseCon</w:t>
        </w:r>
        <w:proofErr w:type="spellEnd"/>
        <w:r w:rsidRPr="00BE4A69">
          <w:rPr>
            <w:rFonts w:ascii="inherit" w:eastAsia="Times New Roman" w:hAnsi="inherit" w:cs="Courier New"/>
            <w:color w:val="000000"/>
            <w:sz w:val="19"/>
            <w:szCs w:val="19"/>
            <w:bdr w:val="none" w:sz="0" w:space="0" w:color="auto" w:frame="1"/>
          </w:rPr>
          <w:t xml:space="preserve"> </w:t>
        </w:r>
        <w:r w:rsidRPr="00BE4A69">
          <w:rPr>
            <w:rFonts w:ascii="inherit" w:eastAsia="Times New Roman" w:hAnsi="inherit" w:cs="Courier New"/>
            <w:color w:val="777777"/>
            <w:sz w:val="19"/>
          </w:rPr>
          <w:t>{</w:t>
        </w:r>
      </w:ins>
    </w:p>
    <w:p w:rsidR="00BE4A69" w:rsidRPr="00BE4A69" w:rsidRDefault="00BE4A69" w:rsidP="00BE4A69">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28" w:author="Unknown"/>
          <w:rFonts w:ascii="inherit" w:eastAsia="Times New Roman" w:hAnsi="inherit" w:cs="Courier New"/>
          <w:color w:val="AAAAAA"/>
          <w:sz w:val="17"/>
          <w:szCs w:val="17"/>
        </w:rPr>
      </w:pPr>
      <w:ins w:id="29" w:author="Unknown">
        <w:r w:rsidRPr="00BE4A69">
          <w:rPr>
            <w:rFonts w:ascii="inherit" w:eastAsia="Times New Roman" w:hAnsi="inherit" w:cs="Courier New"/>
            <w:color w:val="000000"/>
            <w:sz w:val="19"/>
            <w:szCs w:val="19"/>
            <w:bdr w:val="none" w:sz="0" w:space="0" w:color="auto" w:frame="1"/>
          </w:rPr>
          <w:t xml:space="preserve">protected static Connection </w:t>
        </w:r>
        <w:proofErr w:type="spellStart"/>
        <w:r w:rsidRPr="00BE4A69">
          <w:rPr>
            <w:rFonts w:ascii="inherit" w:eastAsia="Times New Roman" w:hAnsi="inherit" w:cs="Courier New"/>
            <w:b/>
            <w:bCs/>
            <w:color w:val="286491"/>
            <w:sz w:val="19"/>
          </w:rPr>
          <w:t>getConn</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 xml:space="preserve"> throws </w:t>
        </w:r>
        <w:proofErr w:type="spellStart"/>
        <w:r w:rsidRPr="00BE4A69">
          <w:rPr>
            <w:rFonts w:ascii="inherit" w:eastAsia="Times New Roman" w:hAnsi="inherit" w:cs="Courier New"/>
            <w:color w:val="000000"/>
            <w:sz w:val="19"/>
            <w:szCs w:val="19"/>
            <w:bdr w:val="none" w:sz="0" w:space="0" w:color="auto" w:frame="1"/>
          </w:rPr>
          <w:t>SQLException</w:t>
        </w:r>
        <w:proofErr w:type="spellEnd"/>
        <w:r w:rsidRPr="00BE4A69">
          <w:rPr>
            <w:rFonts w:ascii="inherit" w:eastAsia="Times New Roman" w:hAnsi="inherit" w:cs="Courier New"/>
            <w:color w:val="000000"/>
            <w:sz w:val="19"/>
            <w:szCs w:val="19"/>
            <w:bdr w:val="none" w:sz="0" w:space="0" w:color="auto" w:frame="1"/>
          </w:rPr>
          <w:t xml:space="preserve">, </w:t>
        </w:r>
        <w:proofErr w:type="spellStart"/>
        <w:r w:rsidRPr="00BE4A69">
          <w:rPr>
            <w:rFonts w:ascii="inherit" w:eastAsia="Times New Roman" w:hAnsi="inherit" w:cs="Courier New"/>
            <w:color w:val="000000"/>
            <w:sz w:val="19"/>
            <w:szCs w:val="19"/>
            <w:bdr w:val="none" w:sz="0" w:space="0" w:color="auto" w:frame="1"/>
          </w:rPr>
          <w:t>ClassNotFoundException</w:t>
        </w:r>
        <w:proofErr w:type="spellEnd"/>
        <w:r w:rsidRPr="00BE4A69">
          <w:rPr>
            <w:rFonts w:ascii="inherit" w:eastAsia="Times New Roman" w:hAnsi="inherit" w:cs="Courier New"/>
            <w:color w:val="000000"/>
            <w:sz w:val="19"/>
            <w:szCs w:val="19"/>
            <w:bdr w:val="none" w:sz="0" w:space="0" w:color="auto" w:frame="1"/>
          </w:rPr>
          <w:t xml:space="preserve"> </w:t>
        </w:r>
        <w:r w:rsidRPr="00BE4A69">
          <w:rPr>
            <w:rFonts w:ascii="inherit" w:eastAsia="Times New Roman" w:hAnsi="inherit" w:cs="Courier New"/>
            <w:color w:val="777777"/>
            <w:sz w:val="19"/>
          </w:rPr>
          <w:t>{</w:t>
        </w:r>
      </w:ins>
    </w:p>
    <w:p w:rsidR="00BE4A69" w:rsidRPr="00BE4A69" w:rsidRDefault="00BE4A69" w:rsidP="00BE4A69">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30" w:author="Unknown"/>
          <w:rFonts w:ascii="inherit" w:eastAsia="Times New Roman" w:hAnsi="inherit" w:cs="Courier New"/>
          <w:color w:val="AAAAAA"/>
          <w:sz w:val="17"/>
          <w:szCs w:val="17"/>
        </w:rPr>
      </w:pPr>
      <w:ins w:id="31" w:author="Unknown">
        <w:r w:rsidRPr="00BE4A69">
          <w:rPr>
            <w:rFonts w:ascii="inherit" w:eastAsia="Times New Roman" w:hAnsi="inherit" w:cs="Courier New"/>
            <w:color w:val="000000"/>
            <w:sz w:val="19"/>
            <w:szCs w:val="19"/>
            <w:bdr w:val="none" w:sz="0" w:space="0" w:color="auto" w:frame="1"/>
          </w:rPr>
          <w:t xml:space="preserve">String </w:t>
        </w:r>
        <w:proofErr w:type="spellStart"/>
        <w:r w:rsidRPr="00BE4A69">
          <w:rPr>
            <w:rFonts w:ascii="inherit" w:eastAsia="Times New Roman" w:hAnsi="inherit" w:cs="Courier New"/>
            <w:color w:val="000000"/>
            <w:sz w:val="19"/>
            <w:szCs w:val="19"/>
            <w:bdr w:val="none" w:sz="0" w:space="0" w:color="auto" w:frame="1"/>
          </w:rPr>
          <w:t>dbDriver</w:t>
        </w:r>
        <w:proofErr w:type="spellEnd"/>
        <w:r w:rsidRPr="00BE4A69">
          <w:rPr>
            <w:rFonts w:ascii="inherit" w:eastAsia="Times New Roman" w:hAnsi="inherit" w:cs="Courier New"/>
            <w:color w:val="000000"/>
            <w:sz w:val="19"/>
            <w:szCs w:val="19"/>
            <w:bdr w:val="none" w:sz="0" w:space="0" w:color="auto" w:frame="1"/>
          </w:rPr>
          <w:t xml:space="preserve"> = </w:t>
        </w:r>
        <w:r w:rsidRPr="00BE4A69">
          <w:rPr>
            <w:rFonts w:ascii="inherit" w:eastAsia="Times New Roman" w:hAnsi="inherit" w:cs="Courier New"/>
            <w:color w:val="DD1144"/>
            <w:sz w:val="19"/>
          </w:rPr>
          <w:t>"</w:t>
        </w:r>
        <w:proofErr w:type="spellStart"/>
        <w:r w:rsidRPr="00BE4A69">
          <w:rPr>
            <w:rFonts w:ascii="inherit" w:eastAsia="Times New Roman" w:hAnsi="inherit" w:cs="Courier New"/>
            <w:color w:val="DD1144"/>
            <w:sz w:val="19"/>
          </w:rPr>
          <w:t>com.mysql.jdbc.Driver</w:t>
        </w:r>
        <w:proofErr w:type="spellEnd"/>
        <w:r w:rsidRPr="00BE4A69">
          <w:rPr>
            <w:rFonts w:ascii="inherit" w:eastAsia="Times New Roman" w:hAnsi="inherit" w:cs="Courier New"/>
            <w:color w:val="DD1144"/>
            <w:sz w:val="19"/>
          </w:rPr>
          <w:t>"</w:t>
        </w:r>
        <w:r w:rsidRPr="00BE4A69">
          <w:rPr>
            <w:rFonts w:ascii="inherit" w:eastAsia="Times New Roman" w:hAnsi="inherit" w:cs="Courier New"/>
            <w:color w:val="000000"/>
            <w:sz w:val="19"/>
            <w:szCs w:val="19"/>
            <w:bdr w:val="none" w:sz="0" w:space="0" w:color="auto" w:frame="1"/>
          </w:rPr>
          <w:t>;</w:t>
        </w:r>
      </w:ins>
    </w:p>
    <w:p w:rsidR="00BE4A69" w:rsidRPr="00BE4A69" w:rsidRDefault="00BE4A69" w:rsidP="00BE4A69">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32" w:author="Unknown"/>
          <w:rFonts w:ascii="inherit" w:eastAsia="Times New Roman" w:hAnsi="inherit" w:cs="Courier New"/>
          <w:color w:val="AAAAAA"/>
          <w:sz w:val="17"/>
          <w:szCs w:val="17"/>
        </w:rPr>
      </w:pPr>
      <w:ins w:id="33" w:author="Unknown">
        <w:r w:rsidRPr="00BE4A69">
          <w:rPr>
            <w:rFonts w:ascii="inherit" w:eastAsia="Times New Roman" w:hAnsi="inherit" w:cs="Courier New"/>
            <w:color w:val="000000"/>
            <w:sz w:val="19"/>
            <w:szCs w:val="19"/>
            <w:bdr w:val="none" w:sz="0" w:space="0" w:color="auto" w:frame="1"/>
          </w:rPr>
          <w:t xml:space="preserve">String </w:t>
        </w:r>
        <w:proofErr w:type="spellStart"/>
        <w:r w:rsidRPr="00BE4A69">
          <w:rPr>
            <w:rFonts w:ascii="inherit" w:eastAsia="Times New Roman" w:hAnsi="inherit" w:cs="Courier New"/>
            <w:color w:val="000000"/>
            <w:sz w:val="19"/>
            <w:szCs w:val="19"/>
            <w:bdr w:val="none" w:sz="0" w:space="0" w:color="auto" w:frame="1"/>
          </w:rPr>
          <w:t>dbURL</w:t>
        </w:r>
        <w:proofErr w:type="spellEnd"/>
        <w:r w:rsidRPr="00BE4A69">
          <w:rPr>
            <w:rFonts w:ascii="inherit" w:eastAsia="Times New Roman" w:hAnsi="inherit" w:cs="Courier New"/>
            <w:color w:val="000000"/>
            <w:sz w:val="19"/>
            <w:szCs w:val="19"/>
            <w:bdr w:val="none" w:sz="0" w:space="0" w:color="auto" w:frame="1"/>
          </w:rPr>
          <w:t xml:space="preserve"> = </w:t>
        </w:r>
        <w:r w:rsidRPr="00BE4A69">
          <w:rPr>
            <w:rFonts w:ascii="inherit" w:eastAsia="Times New Roman" w:hAnsi="inherit" w:cs="Courier New"/>
            <w:color w:val="DD1144"/>
            <w:sz w:val="19"/>
          </w:rPr>
          <w:t>"</w:t>
        </w:r>
        <w:proofErr w:type="spellStart"/>
        <w:r w:rsidRPr="00BE4A69">
          <w:rPr>
            <w:rFonts w:ascii="inherit" w:eastAsia="Times New Roman" w:hAnsi="inherit" w:cs="Courier New"/>
            <w:color w:val="DD1144"/>
            <w:sz w:val="19"/>
          </w:rPr>
          <w:t>jdbc:mysql</w:t>
        </w:r>
        <w:proofErr w:type="spellEnd"/>
        <w:r w:rsidRPr="00BE4A69">
          <w:rPr>
            <w:rFonts w:ascii="inherit" w:eastAsia="Times New Roman" w:hAnsi="inherit" w:cs="Courier New"/>
            <w:color w:val="DD1144"/>
            <w:sz w:val="19"/>
          </w:rPr>
          <w:t>://localhost:3306/Project"</w:t>
        </w:r>
        <w:r w:rsidRPr="00BE4A69">
          <w:rPr>
            <w:rFonts w:ascii="inherit" w:eastAsia="Times New Roman" w:hAnsi="inherit" w:cs="Courier New"/>
            <w:color w:val="000000"/>
            <w:sz w:val="19"/>
            <w:szCs w:val="19"/>
            <w:bdr w:val="none" w:sz="0" w:space="0" w:color="auto" w:frame="1"/>
          </w:rPr>
          <w:t>;</w:t>
        </w:r>
      </w:ins>
    </w:p>
    <w:p w:rsidR="00BE4A69" w:rsidRPr="00BE4A69" w:rsidRDefault="00BE4A69" w:rsidP="00BE4A69">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34" w:author="Unknown"/>
          <w:rFonts w:ascii="inherit" w:eastAsia="Times New Roman" w:hAnsi="inherit" w:cs="Courier New"/>
          <w:color w:val="AAAAAA"/>
          <w:sz w:val="17"/>
          <w:szCs w:val="17"/>
        </w:rPr>
      </w:pPr>
      <w:ins w:id="35" w:author="Unknown">
        <w:r w:rsidRPr="00BE4A69">
          <w:rPr>
            <w:rFonts w:ascii="inherit" w:eastAsia="Times New Roman" w:hAnsi="inherit" w:cs="Courier New"/>
            <w:color w:val="000000"/>
            <w:sz w:val="19"/>
            <w:szCs w:val="19"/>
            <w:bdr w:val="none" w:sz="0" w:space="0" w:color="auto" w:frame="1"/>
          </w:rPr>
          <w:t xml:space="preserve">String </w:t>
        </w:r>
        <w:proofErr w:type="spellStart"/>
        <w:r w:rsidRPr="00BE4A69">
          <w:rPr>
            <w:rFonts w:ascii="inherit" w:eastAsia="Times New Roman" w:hAnsi="inherit" w:cs="Courier New"/>
            <w:color w:val="000000"/>
            <w:sz w:val="19"/>
            <w:szCs w:val="19"/>
            <w:bdr w:val="none" w:sz="0" w:space="0" w:color="auto" w:frame="1"/>
          </w:rPr>
          <w:t>dbUsername</w:t>
        </w:r>
        <w:proofErr w:type="spellEnd"/>
        <w:r w:rsidRPr="00BE4A69">
          <w:rPr>
            <w:rFonts w:ascii="inherit" w:eastAsia="Times New Roman" w:hAnsi="inherit" w:cs="Courier New"/>
            <w:color w:val="000000"/>
            <w:sz w:val="19"/>
            <w:szCs w:val="19"/>
            <w:bdr w:val="none" w:sz="0" w:space="0" w:color="auto" w:frame="1"/>
          </w:rPr>
          <w:t xml:space="preserve"> = </w:t>
        </w:r>
        <w:r w:rsidRPr="00BE4A69">
          <w:rPr>
            <w:rFonts w:ascii="inherit" w:eastAsia="Times New Roman" w:hAnsi="inherit" w:cs="Courier New"/>
            <w:color w:val="DD1144"/>
            <w:sz w:val="19"/>
          </w:rPr>
          <w:t>"root"</w:t>
        </w:r>
        <w:r w:rsidRPr="00BE4A69">
          <w:rPr>
            <w:rFonts w:ascii="inherit" w:eastAsia="Times New Roman" w:hAnsi="inherit" w:cs="Courier New"/>
            <w:color w:val="000000"/>
            <w:sz w:val="19"/>
            <w:szCs w:val="19"/>
            <w:bdr w:val="none" w:sz="0" w:space="0" w:color="auto" w:frame="1"/>
          </w:rPr>
          <w:t>;</w:t>
        </w:r>
      </w:ins>
    </w:p>
    <w:p w:rsidR="00BE4A69" w:rsidRPr="00BE4A69" w:rsidRDefault="00BE4A69" w:rsidP="00BE4A69">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36" w:author="Unknown"/>
          <w:rFonts w:ascii="inherit" w:eastAsia="Times New Roman" w:hAnsi="inherit" w:cs="Courier New"/>
          <w:color w:val="AAAAAA"/>
          <w:sz w:val="17"/>
          <w:szCs w:val="17"/>
        </w:rPr>
      </w:pPr>
      <w:ins w:id="37" w:author="Unknown">
        <w:r w:rsidRPr="00BE4A69">
          <w:rPr>
            <w:rFonts w:ascii="inherit" w:eastAsia="Times New Roman" w:hAnsi="inherit" w:cs="Courier New"/>
            <w:color w:val="000000"/>
            <w:sz w:val="19"/>
            <w:szCs w:val="19"/>
            <w:bdr w:val="none" w:sz="0" w:space="0" w:color="auto" w:frame="1"/>
          </w:rPr>
          <w:t xml:space="preserve">String </w:t>
        </w:r>
        <w:proofErr w:type="spellStart"/>
        <w:r w:rsidRPr="00BE4A69">
          <w:rPr>
            <w:rFonts w:ascii="inherit" w:eastAsia="Times New Roman" w:hAnsi="inherit" w:cs="Courier New"/>
            <w:color w:val="000000"/>
            <w:sz w:val="19"/>
            <w:szCs w:val="19"/>
            <w:bdr w:val="none" w:sz="0" w:space="0" w:color="auto" w:frame="1"/>
          </w:rPr>
          <w:t>dbPassword</w:t>
        </w:r>
        <w:proofErr w:type="spellEnd"/>
        <w:r w:rsidRPr="00BE4A69">
          <w:rPr>
            <w:rFonts w:ascii="inherit" w:eastAsia="Times New Roman" w:hAnsi="inherit" w:cs="Courier New"/>
            <w:color w:val="000000"/>
            <w:sz w:val="19"/>
            <w:szCs w:val="19"/>
            <w:bdr w:val="none" w:sz="0" w:space="0" w:color="auto" w:frame="1"/>
          </w:rPr>
          <w:t xml:space="preserve"> = </w:t>
        </w:r>
        <w:r w:rsidRPr="00BE4A69">
          <w:rPr>
            <w:rFonts w:ascii="inherit" w:eastAsia="Times New Roman" w:hAnsi="inherit" w:cs="Courier New"/>
            <w:color w:val="DD1144"/>
            <w:sz w:val="19"/>
          </w:rPr>
          <w:t>"root"</w:t>
        </w:r>
        <w:r w:rsidRPr="00BE4A69">
          <w:rPr>
            <w:rFonts w:ascii="inherit" w:eastAsia="Times New Roman" w:hAnsi="inherit" w:cs="Courier New"/>
            <w:color w:val="000000"/>
            <w:sz w:val="19"/>
            <w:szCs w:val="19"/>
            <w:bdr w:val="none" w:sz="0" w:space="0" w:color="auto" w:frame="1"/>
          </w:rPr>
          <w:t>;</w:t>
        </w:r>
      </w:ins>
    </w:p>
    <w:p w:rsidR="00BE4A69" w:rsidRPr="00BE4A69" w:rsidRDefault="00BE4A69" w:rsidP="00BE4A69">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38" w:author="Unknown"/>
          <w:rFonts w:ascii="inherit" w:eastAsia="Times New Roman" w:hAnsi="inherit" w:cs="Courier New"/>
          <w:color w:val="AAAAAA"/>
          <w:sz w:val="17"/>
          <w:szCs w:val="17"/>
        </w:rPr>
      </w:pPr>
      <w:proofErr w:type="spellStart"/>
      <w:ins w:id="39" w:author="Unknown">
        <w:r w:rsidRPr="00BE4A69">
          <w:rPr>
            <w:rFonts w:ascii="inherit" w:eastAsia="Times New Roman" w:hAnsi="inherit" w:cs="Courier New"/>
            <w:color w:val="000000"/>
            <w:sz w:val="19"/>
            <w:szCs w:val="19"/>
            <w:bdr w:val="none" w:sz="0" w:space="0" w:color="auto" w:frame="1"/>
          </w:rPr>
          <w:t>Class.</w:t>
        </w:r>
        <w:r w:rsidRPr="00BE4A69">
          <w:rPr>
            <w:rFonts w:ascii="inherit" w:eastAsia="Times New Roman" w:hAnsi="inherit" w:cs="Courier New"/>
            <w:b/>
            <w:bCs/>
            <w:color w:val="286491"/>
            <w:sz w:val="19"/>
          </w:rPr>
          <w:t>forName</w:t>
        </w:r>
        <w:proofErr w:type="spellEnd"/>
        <w:r w:rsidRPr="00BE4A69">
          <w:rPr>
            <w:rFonts w:ascii="inherit" w:eastAsia="Times New Roman" w:hAnsi="inherit" w:cs="Courier New"/>
            <w:color w:val="777777"/>
            <w:sz w:val="19"/>
          </w:rPr>
          <w:t>(</w:t>
        </w:r>
        <w:proofErr w:type="spellStart"/>
        <w:r w:rsidRPr="00BE4A69">
          <w:rPr>
            <w:rFonts w:ascii="inherit" w:eastAsia="Times New Roman" w:hAnsi="inherit" w:cs="Courier New"/>
            <w:color w:val="000000"/>
            <w:sz w:val="19"/>
            <w:szCs w:val="19"/>
            <w:bdr w:val="none" w:sz="0" w:space="0" w:color="auto" w:frame="1"/>
          </w:rPr>
          <w:t>dbDriver</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w:t>
        </w:r>
      </w:ins>
    </w:p>
    <w:p w:rsidR="00BE4A69" w:rsidRPr="00BE4A69" w:rsidRDefault="00BE4A69" w:rsidP="00BE4A69">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40" w:author="Unknown"/>
          <w:rFonts w:ascii="inherit" w:eastAsia="Times New Roman" w:hAnsi="inherit" w:cs="Courier New"/>
          <w:color w:val="AAAAAA"/>
          <w:sz w:val="17"/>
          <w:szCs w:val="17"/>
        </w:rPr>
      </w:pPr>
      <w:ins w:id="41" w:author="Unknown">
        <w:r w:rsidRPr="00BE4A69">
          <w:rPr>
            <w:rFonts w:ascii="inherit" w:eastAsia="Times New Roman" w:hAnsi="inherit" w:cs="Courier New"/>
            <w:color w:val="000000"/>
            <w:sz w:val="19"/>
            <w:szCs w:val="19"/>
            <w:bdr w:val="none" w:sz="0" w:space="0" w:color="auto" w:frame="1"/>
          </w:rPr>
          <w:t xml:space="preserve">Connection con = </w:t>
        </w:r>
        <w:proofErr w:type="spellStart"/>
        <w:r w:rsidRPr="00BE4A69">
          <w:rPr>
            <w:rFonts w:ascii="inherit" w:eastAsia="Times New Roman" w:hAnsi="inherit" w:cs="Courier New"/>
            <w:color w:val="000000"/>
            <w:sz w:val="19"/>
            <w:szCs w:val="19"/>
            <w:bdr w:val="none" w:sz="0" w:space="0" w:color="auto" w:frame="1"/>
          </w:rPr>
          <w:t>DriverManager.</w:t>
        </w:r>
        <w:r w:rsidRPr="00BE4A69">
          <w:rPr>
            <w:rFonts w:ascii="inherit" w:eastAsia="Times New Roman" w:hAnsi="inherit" w:cs="Courier New"/>
            <w:b/>
            <w:bCs/>
            <w:color w:val="286491"/>
            <w:sz w:val="19"/>
          </w:rPr>
          <w:t>getConnection</w:t>
        </w:r>
        <w:proofErr w:type="spellEnd"/>
        <w:r w:rsidRPr="00BE4A69">
          <w:rPr>
            <w:rFonts w:ascii="inherit" w:eastAsia="Times New Roman" w:hAnsi="inherit" w:cs="Courier New"/>
            <w:color w:val="777777"/>
            <w:sz w:val="19"/>
          </w:rPr>
          <w:t>(</w:t>
        </w:r>
        <w:proofErr w:type="spellStart"/>
        <w:r w:rsidRPr="00BE4A69">
          <w:rPr>
            <w:rFonts w:ascii="inherit" w:eastAsia="Times New Roman" w:hAnsi="inherit" w:cs="Courier New"/>
            <w:color w:val="000000"/>
            <w:sz w:val="19"/>
            <w:szCs w:val="19"/>
            <w:bdr w:val="none" w:sz="0" w:space="0" w:color="auto" w:frame="1"/>
          </w:rPr>
          <w:t>dbURL</w:t>
        </w:r>
        <w:proofErr w:type="spellEnd"/>
        <w:r w:rsidRPr="00BE4A69">
          <w:rPr>
            <w:rFonts w:ascii="inherit" w:eastAsia="Times New Roman" w:hAnsi="inherit" w:cs="Courier New"/>
            <w:color w:val="000000"/>
            <w:sz w:val="19"/>
            <w:szCs w:val="19"/>
            <w:bdr w:val="none" w:sz="0" w:space="0" w:color="auto" w:frame="1"/>
          </w:rPr>
          <w:t xml:space="preserve">, </w:t>
        </w:r>
        <w:proofErr w:type="spellStart"/>
        <w:r w:rsidRPr="00BE4A69">
          <w:rPr>
            <w:rFonts w:ascii="inherit" w:eastAsia="Times New Roman" w:hAnsi="inherit" w:cs="Courier New"/>
            <w:color w:val="000000"/>
            <w:sz w:val="19"/>
            <w:szCs w:val="19"/>
            <w:bdr w:val="none" w:sz="0" w:space="0" w:color="auto" w:frame="1"/>
          </w:rPr>
          <w:t>dbUsername</w:t>
        </w:r>
        <w:proofErr w:type="spellEnd"/>
        <w:r w:rsidRPr="00BE4A69">
          <w:rPr>
            <w:rFonts w:ascii="inherit" w:eastAsia="Times New Roman" w:hAnsi="inherit" w:cs="Courier New"/>
            <w:color w:val="000000"/>
            <w:sz w:val="19"/>
            <w:szCs w:val="19"/>
            <w:bdr w:val="none" w:sz="0" w:space="0" w:color="auto" w:frame="1"/>
          </w:rPr>
          <w:t xml:space="preserve">, </w:t>
        </w:r>
        <w:proofErr w:type="spellStart"/>
        <w:r w:rsidRPr="00BE4A69">
          <w:rPr>
            <w:rFonts w:ascii="inherit" w:eastAsia="Times New Roman" w:hAnsi="inherit" w:cs="Courier New"/>
            <w:color w:val="000000"/>
            <w:sz w:val="19"/>
            <w:szCs w:val="19"/>
            <w:bdr w:val="none" w:sz="0" w:space="0" w:color="auto" w:frame="1"/>
          </w:rPr>
          <w:t>dbPassword</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w:t>
        </w:r>
      </w:ins>
    </w:p>
    <w:p w:rsidR="00BE4A69" w:rsidRPr="00BE4A69" w:rsidRDefault="00BE4A69" w:rsidP="00BE4A69">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42" w:author="Unknown"/>
          <w:rFonts w:ascii="inherit" w:eastAsia="Times New Roman" w:hAnsi="inherit" w:cs="Courier New"/>
          <w:color w:val="AAAAAA"/>
          <w:sz w:val="17"/>
          <w:szCs w:val="17"/>
        </w:rPr>
      </w:pPr>
      <w:ins w:id="43" w:author="Unknown">
        <w:r w:rsidRPr="00BE4A69">
          <w:rPr>
            <w:rFonts w:ascii="inherit" w:eastAsia="Times New Roman" w:hAnsi="inherit" w:cs="Courier New"/>
            <w:color w:val="000000"/>
            <w:sz w:val="19"/>
            <w:szCs w:val="19"/>
            <w:bdr w:val="none" w:sz="0" w:space="0" w:color="auto" w:frame="1"/>
          </w:rPr>
          <w:t>return con;</w:t>
        </w:r>
      </w:ins>
    </w:p>
    <w:p w:rsidR="00BE4A69" w:rsidRPr="00BE4A69" w:rsidRDefault="00BE4A69" w:rsidP="00BE4A69">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44" w:author="Unknown"/>
          <w:rFonts w:ascii="inherit" w:eastAsia="Times New Roman" w:hAnsi="inherit" w:cs="Courier New"/>
          <w:color w:val="AAAAAA"/>
          <w:sz w:val="17"/>
          <w:szCs w:val="17"/>
        </w:rPr>
      </w:pPr>
    </w:p>
    <w:p w:rsidR="00BE4A69" w:rsidRPr="00BE4A69" w:rsidRDefault="00BE4A69" w:rsidP="00BE4A69">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45" w:author="Unknown"/>
          <w:rFonts w:ascii="inherit" w:eastAsia="Times New Roman" w:hAnsi="inherit" w:cs="Courier New"/>
          <w:color w:val="AAAAAA"/>
          <w:sz w:val="17"/>
          <w:szCs w:val="17"/>
        </w:rPr>
      </w:pPr>
      <w:ins w:id="46" w:author="Unknown">
        <w:r w:rsidRPr="00BE4A69">
          <w:rPr>
            <w:rFonts w:ascii="inherit" w:eastAsia="Times New Roman" w:hAnsi="inherit" w:cs="Courier New"/>
            <w:color w:val="777777"/>
            <w:sz w:val="19"/>
          </w:rPr>
          <w:t>}</w:t>
        </w:r>
      </w:ins>
    </w:p>
    <w:p w:rsidR="00BE4A69" w:rsidRPr="00BE4A69" w:rsidRDefault="00BE4A69" w:rsidP="00BE4A69">
      <w:pPr>
        <w:numPr>
          <w:ilvl w:val="0"/>
          <w:numId w:val="18"/>
        </w:numPr>
        <w:pBdr>
          <w:top w:val="single" w:sz="2" w:space="1" w:color="FFFFFF"/>
          <w:left w:val="single" w:sz="6" w:space="11" w:color="E0E0E0"/>
          <w:bottom w:val="single" w:sz="2" w:space="4" w:color="FFFFFF"/>
          <w:right w:val="single" w:sz="2" w:space="4" w:color="FFFFFF"/>
        </w:pBdr>
        <w:shd w:val="clear" w:color="auto" w:fill="FFFFFF"/>
        <w:spacing w:after="0" w:line="250" w:lineRule="atLeast"/>
        <w:ind w:left="626"/>
        <w:textAlignment w:val="baseline"/>
        <w:rPr>
          <w:ins w:id="47" w:author="Unknown"/>
          <w:rFonts w:ascii="inherit" w:eastAsia="Times New Roman" w:hAnsi="inherit" w:cs="Courier New"/>
          <w:color w:val="AAAAAA"/>
          <w:sz w:val="17"/>
          <w:szCs w:val="17"/>
        </w:rPr>
      </w:pPr>
      <w:ins w:id="48" w:author="Unknown">
        <w:r w:rsidRPr="00BE4A69">
          <w:rPr>
            <w:rFonts w:ascii="inherit" w:eastAsia="Times New Roman" w:hAnsi="inherit" w:cs="Courier New"/>
            <w:color w:val="777777"/>
            <w:sz w:val="19"/>
          </w:rPr>
          <w:t>}</w:t>
        </w:r>
      </w:ins>
    </w:p>
    <w:p w:rsidR="00BE4A69" w:rsidRPr="00BE4A69" w:rsidRDefault="00BE4A69" w:rsidP="00BE4A69">
      <w:pPr>
        <w:spacing w:after="0" w:line="240" w:lineRule="auto"/>
        <w:textAlignment w:val="baseline"/>
        <w:rPr>
          <w:ins w:id="49" w:author="Unknown"/>
          <w:rFonts w:ascii="montserrat" w:eastAsia="Times New Roman" w:hAnsi="montserrat" w:cs="Times New Roman"/>
          <w:color w:val="444444"/>
          <w:sz w:val="25"/>
          <w:szCs w:val="25"/>
        </w:rPr>
      </w:pPr>
      <w:ins w:id="50" w:author="Unknown">
        <w:r w:rsidRPr="00BE4A69">
          <w:rPr>
            <w:rFonts w:ascii="inherit" w:eastAsia="Times New Roman" w:hAnsi="inherit" w:cs="Times New Roman"/>
            <w:b/>
            <w:bCs/>
            <w:color w:val="444444"/>
            <w:sz w:val="25"/>
          </w:rPr>
          <w:t xml:space="preserve">Step 5: Create a </w:t>
        </w:r>
        <w:proofErr w:type="spellStart"/>
        <w:r w:rsidRPr="00BE4A69">
          <w:rPr>
            <w:rFonts w:ascii="inherit" w:eastAsia="Times New Roman" w:hAnsi="inherit" w:cs="Times New Roman"/>
            <w:b/>
            <w:bCs/>
            <w:color w:val="444444"/>
            <w:sz w:val="25"/>
          </w:rPr>
          <w:t>Servlet</w:t>
        </w:r>
        <w:proofErr w:type="spellEnd"/>
        <w:r w:rsidRPr="00BE4A69">
          <w:rPr>
            <w:rFonts w:ascii="inherit" w:eastAsia="Times New Roman" w:hAnsi="inherit" w:cs="Times New Roman"/>
            <w:b/>
            <w:bCs/>
            <w:color w:val="444444"/>
            <w:sz w:val="25"/>
          </w:rPr>
          <w:t xml:space="preserve"> and insert the data into the database</w:t>
        </w:r>
      </w:ins>
    </w:p>
    <w:p w:rsidR="00BE4A69" w:rsidRPr="00BE4A69" w:rsidRDefault="00BE4A69" w:rsidP="00BE4A69">
      <w:pPr>
        <w:numPr>
          <w:ilvl w:val="0"/>
          <w:numId w:val="19"/>
        </w:numPr>
        <w:pBdr>
          <w:top w:val="single" w:sz="2" w:space="4"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51" w:author="Unknown"/>
          <w:rFonts w:ascii="inherit" w:eastAsia="Times New Roman" w:hAnsi="inherit" w:cs="Courier New"/>
          <w:color w:val="AAAAAA"/>
          <w:sz w:val="17"/>
          <w:szCs w:val="17"/>
        </w:rPr>
      </w:pPr>
      <w:ins w:id="52" w:author="Unknown">
        <w:r w:rsidRPr="00BE4A69">
          <w:rPr>
            <w:rFonts w:ascii="inherit" w:eastAsia="Times New Roman" w:hAnsi="inherit" w:cs="Courier New"/>
            <w:color w:val="000000"/>
            <w:sz w:val="19"/>
            <w:szCs w:val="19"/>
            <w:bdr w:val="none" w:sz="0" w:space="0" w:color="auto" w:frame="1"/>
          </w:rPr>
          <w:t xml:space="preserve">protected void </w:t>
        </w:r>
        <w:proofErr w:type="spellStart"/>
        <w:r w:rsidRPr="00BE4A69">
          <w:rPr>
            <w:rFonts w:ascii="inherit" w:eastAsia="Times New Roman" w:hAnsi="inherit" w:cs="Courier New"/>
            <w:b/>
            <w:bCs/>
            <w:color w:val="286491"/>
            <w:sz w:val="19"/>
          </w:rPr>
          <w:t>doPost</w:t>
        </w:r>
        <w:proofErr w:type="spellEnd"/>
        <w:r w:rsidRPr="00BE4A69">
          <w:rPr>
            <w:rFonts w:ascii="inherit" w:eastAsia="Times New Roman" w:hAnsi="inherit" w:cs="Courier New"/>
            <w:color w:val="777777"/>
            <w:sz w:val="19"/>
          </w:rPr>
          <w:t>(</w:t>
        </w:r>
        <w:proofErr w:type="spellStart"/>
        <w:r w:rsidRPr="00BE4A69">
          <w:rPr>
            <w:rFonts w:ascii="inherit" w:eastAsia="Times New Roman" w:hAnsi="inherit" w:cs="Courier New"/>
            <w:color w:val="000000"/>
            <w:sz w:val="19"/>
            <w:szCs w:val="19"/>
            <w:bdr w:val="none" w:sz="0" w:space="0" w:color="auto" w:frame="1"/>
          </w:rPr>
          <w:t>HttpServletRequest</w:t>
        </w:r>
        <w:proofErr w:type="spellEnd"/>
        <w:r w:rsidRPr="00BE4A69">
          <w:rPr>
            <w:rFonts w:ascii="inherit" w:eastAsia="Times New Roman" w:hAnsi="inherit" w:cs="Courier New"/>
            <w:color w:val="000000"/>
            <w:sz w:val="19"/>
            <w:szCs w:val="19"/>
            <w:bdr w:val="none" w:sz="0" w:space="0" w:color="auto" w:frame="1"/>
          </w:rPr>
          <w:t xml:space="preserve"> request, </w:t>
        </w:r>
        <w:proofErr w:type="spellStart"/>
        <w:r w:rsidRPr="00BE4A69">
          <w:rPr>
            <w:rFonts w:ascii="inherit" w:eastAsia="Times New Roman" w:hAnsi="inherit" w:cs="Courier New"/>
            <w:color w:val="000000"/>
            <w:sz w:val="19"/>
            <w:szCs w:val="19"/>
            <w:bdr w:val="none" w:sz="0" w:space="0" w:color="auto" w:frame="1"/>
          </w:rPr>
          <w:t>HttpServletResponse</w:t>
        </w:r>
        <w:proofErr w:type="spellEnd"/>
        <w:r w:rsidRPr="00BE4A69">
          <w:rPr>
            <w:rFonts w:ascii="inherit" w:eastAsia="Times New Roman" w:hAnsi="inherit" w:cs="Courier New"/>
            <w:color w:val="000000"/>
            <w:sz w:val="19"/>
            <w:szCs w:val="19"/>
            <w:bdr w:val="none" w:sz="0" w:space="0" w:color="auto" w:frame="1"/>
          </w:rPr>
          <w:t xml:space="preserve"> response</w:t>
        </w:r>
        <w:r w:rsidRPr="00BE4A69">
          <w:rPr>
            <w:rFonts w:ascii="inherit" w:eastAsia="Times New Roman" w:hAnsi="inherit" w:cs="Courier New"/>
            <w:color w:val="777777"/>
            <w:sz w:val="19"/>
          </w:rPr>
          <w:t>)</w:t>
        </w:r>
      </w:ins>
    </w:p>
    <w:p w:rsidR="00BE4A69" w:rsidRPr="00BE4A69" w:rsidRDefault="00BE4A69" w:rsidP="00BE4A69">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53" w:author="Unknown"/>
          <w:rFonts w:ascii="inherit" w:eastAsia="Times New Roman" w:hAnsi="inherit" w:cs="Courier New"/>
          <w:color w:val="AAAAAA"/>
          <w:sz w:val="17"/>
          <w:szCs w:val="17"/>
        </w:rPr>
      </w:pPr>
      <w:ins w:id="54" w:author="Unknown">
        <w:r w:rsidRPr="00BE4A69">
          <w:rPr>
            <w:rFonts w:ascii="inherit" w:eastAsia="Times New Roman" w:hAnsi="inherit" w:cs="Courier New"/>
            <w:color w:val="000000"/>
            <w:sz w:val="19"/>
            <w:szCs w:val="19"/>
            <w:bdr w:val="none" w:sz="0" w:space="0" w:color="auto" w:frame="1"/>
          </w:rPr>
          <w:t xml:space="preserve">throws </w:t>
        </w:r>
        <w:proofErr w:type="spellStart"/>
        <w:r w:rsidRPr="00BE4A69">
          <w:rPr>
            <w:rFonts w:ascii="inherit" w:eastAsia="Times New Roman" w:hAnsi="inherit" w:cs="Courier New"/>
            <w:color w:val="000000"/>
            <w:sz w:val="19"/>
            <w:szCs w:val="19"/>
            <w:bdr w:val="none" w:sz="0" w:space="0" w:color="auto" w:frame="1"/>
          </w:rPr>
          <w:t>ServletException</w:t>
        </w:r>
        <w:proofErr w:type="spellEnd"/>
        <w:r w:rsidRPr="00BE4A69">
          <w:rPr>
            <w:rFonts w:ascii="inherit" w:eastAsia="Times New Roman" w:hAnsi="inherit" w:cs="Courier New"/>
            <w:color w:val="000000"/>
            <w:sz w:val="19"/>
            <w:szCs w:val="19"/>
            <w:bdr w:val="none" w:sz="0" w:space="0" w:color="auto" w:frame="1"/>
          </w:rPr>
          <w:t xml:space="preserve">, </w:t>
        </w:r>
        <w:proofErr w:type="spellStart"/>
        <w:r w:rsidRPr="00BE4A69">
          <w:rPr>
            <w:rFonts w:ascii="inherit" w:eastAsia="Times New Roman" w:hAnsi="inherit" w:cs="Courier New"/>
            <w:color w:val="000000"/>
            <w:sz w:val="19"/>
            <w:szCs w:val="19"/>
            <w:bdr w:val="none" w:sz="0" w:space="0" w:color="auto" w:frame="1"/>
          </w:rPr>
          <w:t>IOException</w:t>
        </w:r>
        <w:proofErr w:type="spellEnd"/>
        <w:r w:rsidRPr="00BE4A69">
          <w:rPr>
            <w:rFonts w:ascii="inherit" w:eastAsia="Times New Roman" w:hAnsi="inherit" w:cs="Courier New"/>
            <w:color w:val="000000"/>
            <w:sz w:val="19"/>
            <w:szCs w:val="19"/>
            <w:bdr w:val="none" w:sz="0" w:space="0" w:color="auto" w:frame="1"/>
          </w:rPr>
          <w:t xml:space="preserve"> </w:t>
        </w:r>
        <w:r w:rsidRPr="00BE4A69">
          <w:rPr>
            <w:rFonts w:ascii="inherit" w:eastAsia="Times New Roman" w:hAnsi="inherit" w:cs="Courier New"/>
            <w:color w:val="777777"/>
            <w:sz w:val="19"/>
          </w:rPr>
          <w:t>{</w:t>
        </w:r>
      </w:ins>
    </w:p>
    <w:p w:rsidR="00BE4A69" w:rsidRPr="00BE4A69" w:rsidRDefault="00BE4A69" w:rsidP="00BE4A69">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55" w:author="Unknown"/>
          <w:rFonts w:ascii="inherit" w:eastAsia="Times New Roman" w:hAnsi="inherit" w:cs="Courier New"/>
          <w:color w:val="AAAAAA"/>
          <w:sz w:val="17"/>
          <w:szCs w:val="17"/>
        </w:rPr>
      </w:pPr>
      <w:ins w:id="56" w:author="Unknown">
        <w:r w:rsidRPr="00BE4A69">
          <w:rPr>
            <w:rFonts w:ascii="inherit" w:eastAsia="Times New Roman" w:hAnsi="inherit" w:cs="Courier New"/>
            <w:color w:val="9999AA"/>
            <w:sz w:val="19"/>
          </w:rPr>
          <w:t>// TODO Auto-generated method stub</w:t>
        </w:r>
      </w:ins>
    </w:p>
    <w:p w:rsidR="00BE4A69" w:rsidRPr="00BE4A69" w:rsidRDefault="00BE4A69" w:rsidP="00BE4A69">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57" w:author="Unknown"/>
          <w:rFonts w:ascii="inherit" w:eastAsia="Times New Roman" w:hAnsi="inherit" w:cs="Courier New"/>
          <w:color w:val="AAAAAA"/>
          <w:sz w:val="17"/>
          <w:szCs w:val="17"/>
        </w:rPr>
      </w:pPr>
      <w:proofErr w:type="spellStart"/>
      <w:ins w:id="58" w:author="Unknown">
        <w:r w:rsidRPr="00BE4A69">
          <w:rPr>
            <w:rFonts w:ascii="inherit" w:eastAsia="Times New Roman" w:hAnsi="inherit" w:cs="Courier New"/>
            <w:color w:val="000000"/>
            <w:sz w:val="19"/>
            <w:szCs w:val="19"/>
            <w:bdr w:val="none" w:sz="0" w:space="0" w:color="auto" w:frame="1"/>
          </w:rPr>
          <w:t>int</w:t>
        </w:r>
        <w:proofErr w:type="spellEnd"/>
        <w:r w:rsidRPr="00BE4A69">
          <w:rPr>
            <w:rFonts w:ascii="inherit" w:eastAsia="Times New Roman" w:hAnsi="inherit" w:cs="Courier New"/>
            <w:color w:val="000000"/>
            <w:sz w:val="19"/>
            <w:szCs w:val="19"/>
            <w:bdr w:val="none" w:sz="0" w:space="0" w:color="auto" w:frame="1"/>
          </w:rPr>
          <w:t xml:space="preserve"> id = </w:t>
        </w:r>
        <w:proofErr w:type="spellStart"/>
        <w:r w:rsidRPr="00BE4A69">
          <w:rPr>
            <w:rFonts w:ascii="inherit" w:eastAsia="Times New Roman" w:hAnsi="inherit" w:cs="Courier New"/>
            <w:color w:val="000000"/>
            <w:sz w:val="19"/>
            <w:szCs w:val="19"/>
            <w:bdr w:val="none" w:sz="0" w:space="0" w:color="auto" w:frame="1"/>
          </w:rPr>
          <w:t>Integer.</w:t>
        </w:r>
        <w:r w:rsidRPr="00BE4A69">
          <w:rPr>
            <w:rFonts w:ascii="inherit" w:eastAsia="Times New Roman" w:hAnsi="inherit" w:cs="Courier New"/>
            <w:b/>
            <w:bCs/>
            <w:color w:val="286491"/>
            <w:sz w:val="19"/>
          </w:rPr>
          <w:t>parseInt</w:t>
        </w:r>
        <w:proofErr w:type="spellEnd"/>
        <w:r w:rsidRPr="00BE4A69">
          <w:rPr>
            <w:rFonts w:ascii="inherit" w:eastAsia="Times New Roman" w:hAnsi="inherit" w:cs="Courier New"/>
            <w:color w:val="777777"/>
            <w:sz w:val="19"/>
          </w:rPr>
          <w:t>(</w:t>
        </w:r>
        <w:proofErr w:type="spellStart"/>
        <w:r w:rsidRPr="00BE4A69">
          <w:rPr>
            <w:rFonts w:ascii="inherit" w:eastAsia="Times New Roman" w:hAnsi="inherit" w:cs="Courier New"/>
            <w:color w:val="000000"/>
            <w:sz w:val="19"/>
            <w:szCs w:val="19"/>
            <w:bdr w:val="none" w:sz="0" w:space="0" w:color="auto" w:frame="1"/>
          </w:rPr>
          <w:t>request.</w:t>
        </w:r>
        <w:r w:rsidRPr="00BE4A69">
          <w:rPr>
            <w:rFonts w:ascii="inherit" w:eastAsia="Times New Roman" w:hAnsi="inherit" w:cs="Courier New"/>
            <w:b/>
            <w:bCs/>
            <w:color w:val="286491"/>
            <w:sz w:val="19"/>
          </w:rPr>
          <w:t>getParameter</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DD1144"/>
            <w:sz w:val="19"/>
          </w:rPr>
          <w:t>"id"</w:t>
        </w:r>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w:t>
        </w:r>
      </w:ins>
    </w:p>
    <w:p w:rsidR="00BE4A69" w:rsidRPr="00BE4A69" w:rsidRDefault="00BE4A69" w:rsidP="00BE4A69">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59" w:author="Unknown"/>
          <w:rFonts w:ascii="inherit" w:eastAsia="Times New Roman" w:hAnsi="inherit" w:cs="Courier New"/>
          <w:color w:val="AAAAAA"/>
          <w:sz w:val="17"/>
          <w:szCs w:val="17"/>
        </w:rPr>
      </w:pPr>
      <w:ins w:id="60" w:author="Unknown">
        <w:r w:rsidRPr="00BE4A69">
          <w:rPr>
            <w:rFonts w:ascii="inherit" w:eastAsia="Times New Roman" w:hAnsi="inherit" w:cs="Courier New"/>
            <w:color w:val="000000"/>
            <w:sz w:val="19"/>
            <w:szCs w:val="19"/>
            <w:bdr w:val="none" w:sz="0" w:space="0" w:color="auto" w:frame="1"/>
          </w:rPr>
          <w:t xml:space="preserve">String name = </w:t>
        </w:r>
        <w:proofErr w:type="spellStart"/>
        <w:r w:rsidRPr="00BE4A69">
          <w:rPr>
            <w:rFonts w:ascii="inherit" w:eastAsia="Times New Roman" w:hAnsi="inherit" w:cs="Courier New"/>
            <w:color w:val="000000"/>
            <w:sz w:val="19"/>
            <w:szCs w:val="19"/>
            <w:bdr w:val="none" w:sz="0" w:space="0" w:color="auto" w:frame="1"/>
          </w:rPr>
          <w:t>request.</w:t>
        </w:r>
        <w:r w:rsidRPr="00BE4A69">
          <w:rPr>
            <w:rFonts w:ascii="inherit" w:eastAsia="Times New Roman" w:hAnsi="inherit" w:cs="Courier New"/>
            <w:b/>
            <w:bCs/>
            <w:color w:val="286491"/>
            <w:sz w:val="19"/>
          </w:rPr>
          <w:t>getParameter</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DD1144"/>
            <w:sz w:val="19"/>
          </w:rPr>
          <w:t>"name"</w:t>
        </w:r>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w:t>
        </w:r>
      </w:ins>
    </w:p>
    <w:p w:rsidR="00BE4A69" w:rsidRPr="00BE4A69" w:rsidRDefault="00BE4A69" w:rsidP="00BE4A69">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61" w:author="Unknown"/>
          <w:rFonts w:ascii="inherit" w:eastAsia="Times New Roman" w:hAnsi="inherit" w:cs="Courier New"/>
          <w:color w:val="AAAAAA"/>
          <w:sz w:val="17"/>
          <w:szCs w:val="17"/>
        </w:rPr>
      </w:pPr>
      <w:ins w:id="62" w:author="Unknown">
        <w:r w:rsidRPr="00BE4A69">
          <w:rPr>
            <w:rFonts w:ascii="inherit" w:eastAsia="Times New Roman" w:hAnsi="inherit" w:cs="Courier New"/>
            <w:color w:val="000000"/>
            <w:sz w:val="19"/>
            <w:szCs w:val="19"/>
            <w:bdr w:val="none" w:sz="0" w:space="0" w:color="auto" w:frame="1"/>
          </w:rPr>
          <w:t xml:space="preserve">try </w:t>
        </w:r>
        <w:r w:rsidRPr="00BE4A69">
          <w:rPr>
            <w:rFonts w:ascii="inherit" w:eastAsia="Times New Roman" w:hAnsi="inherit" w:cs="Courier New"/>
            <w:color w:val="777777"/>
            <w:sz w:val="19"/>
          </w:rPr>
          <w:t>{</w:t>
        </w:r>
      </w:ins>
    </w:p>
    <w:p w:rsidR="00BE4A69" w:rsidRPr="00BE4A69" w:rsidRDefault="00BE4A69" w:rsidP="00BE4A69">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63" w:author="Unknown"/>
          <w:rFonts w:ascii="inherit" w:eastAsia="Times New Roman" w:hAnsi="inherit" w:cs="Courier New"/>
          <w:color w:val="AAAAAA"/>
          <w:sz w:val="17"/>
          <w:szCs w:val="17"/>
        </w:rPr>
      </w:pPr>
      <w:ins w:id="64" w:author="Unknown">
        <w:r w:rsidRPr="00BE4A69">
          <w:rPr>
            <w:rFonts w:ascii="inherit" w:eastAsia="Times New Roman" w:hAnsi="inherit" w:cs="Courier New"/>
            <w:color w:val="000000"/>
            <w:sz w:val="19"/>
            <w:szCs w:val="19"/>
            <w:bdr w:val="none" w:sz="0" w:space="0" w:color="auto" w:frame="1"/>
          </w:rPr>
          <w:t xml:space="preserve">Connection </w:t>
        </w:r>
        <w:proofErr w:type="spellStart"/>
        <w:r w:rsidRPr="00BE4A69">
          <w:rPr>
            <w:rFonts w:ascii="inherit" w:eastAsia="Times New Roman" w:hAnsi="inherit" w:cs="Courier New"/>
            <w:color w:val="000000"/>
            <w:sz w:val="19"/>
            <w:szCs w:val="19"/>
            <w:bdr w:val="none" w:sz="0" w:space="0" w:color="auto" w:frame="1"/>
          </w:rPr>
          <w:t>connection</w:t>
        </w:r>
        <w:proofErr w:type="spellEnd"/>
        <w:r w:rsidRPr="00BE4A69">
          <w:rPr>
            <w:rFonts w:ascii="inherit" w:eastAsia="Times New Roman" w:hAnsi="inherit" w:cs="Courier New"/>
            <w:color w:val="000000"/>
            <w:sz w:val="19"/>
            <w:szCs w:val="19"/>
            <w:bdr w:val="none" w:sz="0" w:space="0" w:color="auto" w:frame="1"/>
          </w:rPr>
          <w:t xml:space="preserve"> = </w:t>
        </w:r>
        <w:proofErr w:type="spellStart"/>
        <w:r w:rsidRPr="00BE4A69">
          <w:rPr>
            <w:rFonts w:ascii="inherit" w:eastAsia="Times New Roman" w:hAnsi="inherit" w:cs="Courier New"/>
            <w:color w:val="000000"/>
            <w:sz w:val="19"/>
            <w:szCs w:val="19"/>
            <w:bdr w:val="none" w:sz="0" w:space="0" w:color="auto" w:frame="1"/>
          </w:rPr>
          <w:t>DatabaseCon.</w:t>
        </w:r>
        <w:r w:rsidRPr="00BE4A69">
          <w:rPr>
            <w:rFonts w:ascii="inherit" w:eastAsia="Times New Roman" w:hAnsi="inherit" w:cs="Courier New"/>
            <w:b/>
            <w:bCs/>
            <w:color w:val="286491"/>
            <w:sz w:val="19"/>
          </w:rPr>
          <w:t>getConn</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w:t>
        </w:r>
      </w:ins>
    </w:p>
    <w:p w:rsidR="00BE4A69" w:rsidRPr="00BE4A69" w:rsidRDefault="00BE4A69" w:rsidP="00BE4A69">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65" w:author="Unknown"/>
          <w:rFonts w:ascii="inherit" w:eastAsia="Times New Roman" w:hAnsi="inherit" w:cs="Courier New"/>
          <w:color w:val="AAAAAA"/>
          <w:sz w:val="17"/>
          <w:szCs w:val="17"/>
        </w:rPr>
      </w:pPr>
      <w:proofErr w:type="spellStart"/>
      <w:ins w:id="66" w:author="Unknown">
        <w:r w:rsidRPr="00BE4A69">
          <w:rPr>
            <w:rFonts w:ascii="inherit" w:eastAsia="Times New Roman" w:hAnsi="inherit" w:cs="Courier New"/>
            <w:color w:val="000000"/>
            <w:sz w:val="19"/>
            <w:szCs w:val="19"/>
            <w:bdr w:val="none" w:sz="0" w:space="0" w:color="auto" w:frame="1"/>
          </w:rPr>
          <w:t>PreparedStatement</w:t>
        </w:r>
        <w:proofErr w:type="spellEnd"/>
        <w:r w:rsidRPr="00BE4A69">
          <w:rPr>
            <w:rFonts w:ascii="inherit" w:eastAsia="Times New Roman" w:hAnsi="inherit" w:cs="Courier New"/>
            <w:color w:val="000000"/>
            <w:sz w:val="19"/>
            <w:szCs w:val="19"/>
            <w:bdr w:val="none" w:sz="0" w:space="0" w:color="auto" w:frame="1"/>
          </w:rPr>
          <w:t xml:space="preserve"> </w:t>
        </w:r>
        <w:proofErr w:type="spellStart"/>
        <w:r w:rsidRPr="00BE4A69">
          <w:rPr>
            <w:rFonts w:ascii="inherit" w:eastAsia="Times New Roman" w:hAnsi="inherit" w:cs="Courier New"/>
            <w:color w:val="000000"/>
            <w:sz w:val="19"/>
            <w:szCs w:val="19"/>
            <w:bdr w:val="none" w:sz="0" w:space="0" w:color="auto" w:frame="1"/>
          </w:rPr>
          <w:t>ps</w:t>
        </w:r>
        <w:proofErr w:type="spellEnd"/>
        <w:r w:rsidRPr="00BE4A69">
          <w:rPr>
            <w:rFonts w:ascii="inherit" w:eastAsia="Times New Roman" w:hAnsi="inherit" w:cs="Courier New"/>
            <w:color w:val="000000"/>
            <w:sz w:val="19"/>
            <w:szCs w:val="19"/>
            <w:bdr w:val="none" w:sz="0" w:space="0" w:color="auto" w:frame="1"/>
          </w:rPr>
          <w:t xml:space="preserve"> = </w:t>
        </w:r>
        <w:proofErr w:type="spellStart"/>
        <w:proofErr w:type="gramStart"/>
        <w:r w:rsidRPr="00BE4A69">
          <w:rPr>
            <w:rFonts w:ascii="inherit" w:eastAsia="Times New Roman" w:hAnsi="inherit" w:cs="Courier New"/>
            <w:color w:val="000000"/>
            <w:sz w:val="19"/>
            <w:szCs w:val="19"/>
            <w:bdr w:val="none" w:sz="0" w:space="0" w:color="auto" w:frame="1"/>
          </w:rPr>
          <w:t>connection.</w:t>
        </w:r>
        <w:r w:rsidRPr="00BE4A69">
          <w:rPr>
            <w:rFonts w:ascii="inherit" w:eastAsia="Times New Roman" w:hAnsi="inherit" w:cs="Courier New"/>
            <w:b/>
            <w:bCs/>
            <w:color w:val="286491"/>
            <w:sz w:val="19"/>
          </w:rPr>
          <w:t>prepareStatement</w:t>
        </w:r>
        <w:proofErr w:type="spellEnd"/>
        <w:r w:rsidRPr="00BE4A69">
          <w:rPr>
            <w:rFonts w:ascii="inherit" w:eastAsia="Times New Roman" w:hAnsi="inherit" w:cs="Courier New"/>
            <w:color w:val="777777"/>
            <w:sz w:val="19"/>
          </w:rPr>
          <w:t>(</w:t>
        </w:r>
        <w:proofErr w:type="gramEnd"/>
        <w:r w:rsidRPr="00BE4A69">
          <w:rPr>
            <w:rFonts w:ascii="inherit" w:eastAsia="Times New Roman" w:hAnsi="inherit" w:cs="Courier New"/>
            <w:color w:val="DD1144"/>
            <w:sz w:val="19"/>
          </w:rPr>
          <w:t>"insert into demo values(?,?)"</w:t>
        </w:r>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w:t>
        </w:r>
      </w:ins>
    </w:p>
    <w:p w:rsidR="00BE4A69" w:rsidRPr="00BE4A69" w:rsidRDefault="00BE4A69" w:rsidP="00BE4A69">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67" w:author="Unknown"/>
          <w:rFonts w:ascii="inherit" w:eastAsia="Times New Roman" w:hAnsi="inherit" w:cs="Courier New"/>
          <w:color w:val="AAAAAA"/>
          <w:sz w:val="17"/>
          <w:szCs w:val="17"/>
        </w:rPr>
      </w:pPr>
      <w:proofErr w:type="spellStart"/>
      <w:ins w:id="68" w:author="Unknown">
        <w:r w:rsidRPr="00BE4A69">
          <w:rPr>
            <w:rFonts w:ascii="inherit" w:eastAsia="Times New Roman" w:hAnsi="inherit" w:cs="Courier New"/>
            <w:color w:val="000000"/>
            <w:sz w:val="19"/>
            <w:szCs w:val="19"/>
            <w:bdr w:val="none" w:sz="0" w:space="0" w:color="auto" w:frame="1"/>
          </w:rPr>
          <w:t>ps.</w:t>
        </w:r>
        <w:r w:rsidRPr="00BE4A69">
          <w:rPr>
            <w:rFonts w:ascii="inherit" w:eastAsia="Times New Roman" w:hAnsi="inherit" w:cs="Courier New"/>
            <w:b/>
            <w:bCs/>
            <w:color w:val="286491"/>
            <w:sz w:val="19"/>
          </w:rPr>
          <w:t>setInt</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009999"/>
            <w:sz w:val="19"/>
          </w:rPr>
          <w:t>1</w:t>
        </w:r>
        <w:r w:rsidRPr="00BE4A69">
          <w:rPr>
            <w:rFonts w:ascii="inherit" w:eastAsia="Times New Roman" w:hAnsi="inherit" w:cs="Courier New"/>
            <w:color w:val="000000"/>
            <w:sz w:val="19"/>
            <w:szCs w:val="19"/>
            <w:bdr w:val="none" w:sz="0" w:space="0" w:color="auto" w:frame="1"/>
          </w:rPr>
          <w:t>, id</w:t>
        </w:r>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w:t>
        </w:r>
      </w:ins>
    </w:p>
    <w:p w:rsidR="00BE4A69" w:rsidRPr="00BE4A69" w:rsidRDefault="00BE4A69" w:rsidP="00BE4A69">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69" w:author="Unknown"/>
          <w:rFonts w:ascii="inherit" w:eastAsia="Times New Roman" w:hAnsi="inherit" w:cs="Courier New"/>
          <w:color w:val="AAAAAA"/>
          <w:sz w:val="17"/>
          <w:szCs w:val="17"/>
        </w:rPr>
      </w:pPr>
      <w:proofErr w:type="spellStart"/>
      <w:ins w:id="70" w:author="Unknown">
        <w:r w:rsidRPr="00BE4A69">
          <w:rPr>
            <w:rFonts w:ascii="inherit" w:eastAsia="Times New Roman" w:hAnsi="inherit" w:cs="Courier New"/>
            <w:color w:val="000000"/>
            <w:sz w:val="19"/>
            <w:szCs w:val="19"/>
            <w:bdr w:val="none" w:sz="0" w:space="0" w:color="auto" w:frame="1"/>
          </w:rPr>
          <w:t>ps.</w:t>
        </w:r>
        <w:r w:rsidRPr="00BE4A69">
          <w:rPr>
            <w:rFonts w:ascii="inherit" w:eastAsia="Times New Roman" w:hAnsi="inherit" w:cs="Courier New"/>
            <w:b/>
            <w:bCs/>
            <w:color w:val="286491"/>
            <w:sz w:val="19"/>
          </w:rPr>
          <w:t>setString</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009999"/>
            <w:sz w:val="19"/>
          </w:rPr>
          <w:t>2</w:t>
        </w:r>
        <w:r w:rsidRPr="00BE4A69">
          <w:rPr>
            <w:rFonts w:ascii="inherit" w:eastAsia="Times New Roman" w:hAnsi="inherit" w:cs="Courier New"/>
            <w:color w:val="000000"/>
            <w:sz w:val="19"/>
            <w:szCs w:val="19"/>
            <w:bdr w:val="none" w:sz="0" w:space="0" w:color="auto" w:frame="1"/>
          </w:rPr>
          <w:t>, name</w:t>
        </w:r>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w:t>
        </w:r>
      </w:ins>
    </w:p>
    <w:p w:rsidR="00BE4A69" w:rsidRPr="00BE4A69" w:rsidRDefault="00BE4A69" w:rsidP="00BE4A69">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71" w:author="Unknown"/>
          <w:rFonts w:ascii="inherit" w:eastAsia="Times New Roman" w:hAnsi="inherit" w:cs="Courier New"/>
          <w:color w:val="AAAAAA"/>
          <w:sz w:val="17"/>
          <w:szCs w:val="17"/>
        </w:rPr>
      </w:pPr>
      <w:proofErr w:type="spellStart"/>
      <w:ins w:id="72" w:author="Unknown">
        <w:r w:rsidRPr="00BE4A69">
          <w:rPr>
            <w:rFonts w:ascii="inherit" w:eastAsia="Times New Roman" w:hAnsi="inherit" w:cs="Courier New"/>
            <w:color w:val="000000"/>
            <w:sz w:val="19"/>
            <w:szCs w:val="19"/>
            <w:bdr w:val="none" w:sz="0" w:space="0" w:color="auto" w:frame="1"/>
          </w:rPr>
          <w:t>ps.</w:t>
        </w:r>
        <w:r w:rsidRPr="00BE4A69">
          <w:rPr>
            <w:rFonts w:ascii="inherit" w:eastAsia="Times New Roman" w:hAnsi="inherit" w:cs="Courier New"/>
            <w:b/>
            <w:bCs/>
            <w:color w:val="286491"/>
            <w:sz w:val="19"/>
          </w:rPr>
          <w:t>executeUpdate</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w:t>
        </w:r>
      </w:ins>
    </w:p>
    <w:p w:rsidR="00BE4A69" w:rsidRPr="00BE4A69" w:rsidRDefault="00BE4A69" w:rsidP="00BE4A69">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73" w:author="Unknown"/>
          <w:rFonts w:ascii="inherit" w:eastAsia="Times New Roman" w:hAnsi="inherit" w:cs="Courier New"/>
          <w:color w:val="AAAAAA"/>
          <w:sz w:val="17"/>
          <w:szCs w:val="17"/>
        </w:rPr>
      </w:pPr>
      <w:proofErr w:type="spellStart"/>
      <w:ins w:id="74" w:author="Unknown">
        <w:r w:rsidRPr="00BE4A69">
          <w:rPr>
            <w:rFonts w:ascii="inherit" w:eastAsia="Times New Roman" w:hAnsi="inherit" w:cs="Courier New"/>
            <w:color w:val="000000"/>
            <w:sz w:val="19"/>
            <w:szCs w:val="19"/>
            <w:bdr w:val="none" w:sz="0" w:space="0" w:color="auto" w:frame="1"/>
          </w:rPr>
          <w:t>ps.</w:t>
        </w:r>
        <w:r w:rsidRPr="00BE4A69">
          <w:rPr>
            <w:rFonts w:ascii="inherit" w:eastAsia="Times New Roman" w:hAnsi="inherit" w:cs="Courier New"/>
            <w:b/>
            <w:bCs/>
            <w:color w:val="286491"/>
            <w:sz w:val="19"/>
          </w:rPr>
          <w:t>close</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w:t>
        </w:r>
      </w:ins>
    </w:p>
    <w:p w:rsidR="00BE4A69" w:rsidRPr="00BE4A69" w:rsidRDefault="00BE4A69" w:rsidP="00BE4A69">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75" w:author="Unknown"/>
          <w:rFonts w:ascii="inherit" w:eastAsia="Times New Roman" w:hAnsi="inherit" w:cs="Courier New"/>
          <w:color w:val="AAAAAA"/>
          <w:sz w:val="17"/>
          <w:szCs w:val="17"/>
        </w:rPr>
      </w:pPr>
    </w:p>
    <w:p w:rsidR="00BE4A69" w:rsidRPr="00BE4A69" w:rsidRDefault="00BE4A69" w:rsidP="00BE4A69">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76" w:author="Unknown"/>
          <w:rFonts w:ascii="inherit" w:eastAsia="Times New Roman" w:hAnsi="inherit" w:cs="Courier New"/>
          <w:color w:val="AAAAAA"/>
          <w:sz w:val="17"/>
          <w:szCs w:val="17"/>
        </w:rPr>
      </w:pPr>
      <w:proofErr w:type="spellStart"/>
      <w:ins w:id="77" w:author="Unknown">
        <w:r w:rsidRPr="00BE4A69">
          <w:rPr>
            <w:rFonts w:ascii="inherit" w:eastAsia="Times New Roman" w:hAnsi="inherit" w:cs="Courier New"/>
            <w:color w:val="000000"/>
            <w:sz w:val="19"/>
            <w:szCs w:val="19"/>
            <w:bdr w:val="none" w:sz="0" w:space="0" w:color="auto" w:frame="1"/>
          </w:rPr>
          <w:t>PrintWriter</w:t>
        </w:r>
        <w:proofErr w:type="spellEnd"/>
        <w:r w:rsidRPr="00BE4A69">
          <w:rPr>
            <w:rFonts w:ascii="inherit" w:eastAsia="Times New Roman" w:hAnsi="inherit" w:cs="Courier New"/>
            <w:color w:val="000000"/>
            <w:sz w:val="19"/>
            <w:szCs w:val="19"/>
            <w:bdr w:val="none" w:sz="0" w:space="0" w:color="auto" w:frame="1"/>
          </w:rPr>
          <w:t xml:space="preserve"> out = </w:t>
        </w:r>
        <w:proofErr w:type="spellStart"/>
        <w:r w:rsidRPr="00BE4A69">
          <w:rPr>
            <w:rFonts w:ascii="inherit" w:eastAsia="Times New Roman" w:hAnsi="inherit" w:cs="Courier New"/>
            <w:color w:val="000000"/>
            <w:sz w:val="19"/>
            <w:szCs w:val="19"/>
            <w:bdr w:val="none" w:sz="0" w:space="0" w:color="auto" w:frame="1"/>
          </w:rPr>
          <w:t>response.</w:t>
        </w:r>
        <w:r w:rsidRPr="00BE4A69">
          <w:rPr>
            <w:rFonts w:ascii="inherit" w:eastAsia="Times New Roman" w:hAnsi="inherit" w:cs="Courier New"/>
            <w:b/>
            <w:bCs/>
            <w:color w:val="286491"/>
            <w:sz w:val="19"/>
          </w:rPr>
          <w:t>getWriter</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w:t>
        </w:r>
      </w:ins>
    </w:p>
    <w:p w:rsidR="00BE4A69" w:rsidRPr="00BE4A69" w:rsidRDefault="00BE4A69" w:rsidP="00BE4A69">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78" w:author="Unknown"/>
          <w:rFonts w:ascii="inherit" w:eastAsia="Times New Roman" w:hAnsi="inherit" w:cs="Courier New"/>
          <w:color w:val="AAAAAA"/>
          <w:sz w:val="17"/>
          <w:szCs w:val="17"/>
        </w:rPr>
      </w:pPr>
      <w:proofErr w:type="spellStart"/>
      <w:proofErr w:type="gramStart"/>
      <w:ins w:id="79" w:author="Unknown">
        <w:r w:rsidRPr="00BE4A69">
          <w:rPr>
            <w:rFonts w:ascii="inherit" w:eastAsia="Times New Roman" w:hAnsi="inherit" w:cs="Courier New"/>
            <w:color w:val="000000"/>
            <w:sz w:val="19"/>
            <w:szCs w:val="19"/>
            <w:bdr w:val="none" w:sz="0" w:space="0" w:color="auto" w:frame="1"/>
          </w:rPr>
          <w:t>out.</w:t>
        </w:r>
        <w:r w:rsidRPr="00BE4A69">
          <w:rPr>
            <w:rFonts w:ascii="inherit" w:eastAsia="Times New Roman" w:hAnsi="inherit" w:cs="Courier New"/>
            <w:b/>
            <w:bCs/>
            <w:color w:val="286491"/>
            <w:sz w:val="19"/>
          </w:rPr>
          <w:t>println</w:t>
        </w:r>
        <w:proofErr w:type="spellEnd"/>
        <w:r w:rsidRPr="00BE4A69">
          <w:rPr>
            <w:rFonts w:ascii="inherit" w:eastAsia="Times New Roman" w:hAnsi="inherit" w:cs="Courier New"/>
            <w:color w:val="777777"/>
            <w:sz w:val="19"/>
          </w:rPr>
          <w:t>(</w:t>
        </w:r>
        <w:proofErr w:type="gramEnd"/>
        <w:r w:rsidRPr="00BE4A69">
          <w:rPr>
            <w:rFonts w:ascii="inherit" w:eastAsia="Times New Roman" w:hAnsi="inherit" w:cs="Courier New"/>
            <w:color w:val="DD1144"/>
            <w:sz w:val="19"/>
          </w:rPr>
          <w:t>"&lt;html&gt;&lt;body&gt;&lt;b&gt;Successfully Inserted!!!!"</w:t>
        </w:r>
        <w:r w:rsidRPr="00BE4A69">
          <w:rPr>
            <w:rFonts w:ascii="inherit" w:eastAsia="Times New Roman" w:hAnsi="inherit" w:cs="Courier New"/>
            <w:color w:val="000000"/>
            <w:sz w:val="19"/>
            <w:szCs w:val="19"/>
            <w:bdr w:val="none" w:sz="0" w:space="0" w:color="auto" w:frame="1"/>
          </w:rPr>
          <w:t xml:space="preserve"> + </w:t>
        </w:r>
        <w:r w:rsidRPr="00BE4A69">
          <w:rPr>
            <w:rFonts w:ascii="inherit" w:eastAsia="Times New Roman" w:hAnsi="inherit" w:cs="Courier New"/>
            <w:color w:val="DD1144"/>
            <w:sz w:val="19"/>
          </w:rPr>
          <w:t>"&lt;/b&gt;&lt;/body&gt;&lt;/html&gt;"</w:t>
        </w:r>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w:t>
        </w:r>
      </w:ins>
    </w:p>
    <w:p w:rsidR="00BE4A69" w:rsidRPr="00BE4A69" w:rsidRDefault="00BE4A69" w:rsidP="00BE4A69">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80" w:author="Unknown"/>
          <w:rFonts w:ascii="inherit" w:eastAsia="Times New Roman" w:hAnsi="inherit" w:cs="Courier New"/>
          <w:color w:val="AAAAAA"/>
          <w:sz w:val="17"/>
          <w:szCs w:val="17"/>
        </w:rPr>
      </w:pPr>
      <w:ins w:id="81" w:author="Unknown">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 xml:space="preserve"> </w:t>
        </w:r>
        <w:r w:rsidRPr="00BE4A69">
          <w:rPr>
            <w:rFonts w:ascii="inherit" w:eastAsia="Times New Roman" w:hAnsi="inherit" w:cs="Courier New"/>
            <w:b/>
            <w:bCs/>
            <w:color w:val="286491"/>
            <w:sz w:val="19"/>
          </w:rPr>
          <w:t>catch</w:t>
        </w:r>
        <w:r w:rsidRPr="00BE4A69">
          <w:rPr>
            <w:rFonts w:ascii="inherit" w:eastAsia="Times New Roman" w:hAnsi="inherit" w:cs="Courier New"/>
            <w:color w:val="000000"/>
            <w:sz w:val="19"/>
            <w:szCs w:val="19"/>
            <w:bdr w:val="none" w:sz="0" w:space="0" w:color="auto" w:frame="1"/>
          </w:rPr>
          <w:t xml:space="preserve"> </w:t>
        </w:r>
        <w:r w:rsidRPr="00BE4A69">
          <w:rPr>
            <w:rFonts w:ascii="inherit" w:eastAsia="Times New Roman" w:hAnsi="inherit" w:cs="Courier New"/>
            <w:color w:val="777777"/>
            <w:sz w:val="19"/>
          </w:rPr>
          <w:t>(</w:t>
        </w:r>
        <w:proofErr w:type="spellStart"/>
        <w:r w:rsidRPr="00BE4A69">
          <w:rPr>
            <w:rFonts w:ascii="inherit" w:eastAsia="Times New Roman" w:hAnsi="inherit" w:cs="Courier New"/>
            <w:color w:val="000000"/>
            <w:sz w:val="19"/>
            <w:szCs w:val="19"/>
            <w:bdr w:val="none" w:sz="0" w:space="0" w:color="auto" w:frame="1"/>
          </w:rPr>
          <w:t>ClassNotFoundException</w:t>
        </w:r>
        <w:proofErr w:type="spellEnd"/>
        <w:r w:rsidRPr="00BE4A69">
          <w:rPr>
            <w:rFonts w:ascii="inherit" w:eastAsia="Times New Roman" w:hAnsi="inherit" w:cs="Courier New"/>
            <w:color w:val="000000"/>
            <w:sz w:val="19"/>
            <w:szCs w:val="19"/>
            <w:bdr w:val="none" w:sz="0" w:space="0" w:color="auto" w:frame="1"/>
          </w:rPr>
          <w:t xml:space="preserve"> e</w:t>
        </w:r>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 xml:space="preserve"> </w:t>
        </w:r>
        <w:r w:rsidRPr="00BE4A69">
          <w:rPr>
            <w:rFonts w:ascii="inherit" w:eastAsia="Times New Roman" w:hAnsi="inherit" w:cs="Courier New"/>
            <w:color w:val="777777"/>
            <w:sz w:val="19"/>
          </w:rPr>
          <w:t>{</w:t>
        </w:r>
      </w:ins>
    </w:p>
    <w:p w:rsidR="00BE4A69" w:rsidRPr="00BE4A69" w:rsidRDefault="00BE4A69" w:rsidP="00BE4A69">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82" w:author="Unknown"/>
          <w:rFonts w:ascii="inherit" w:eastAsia="Times New Roman" w:hAnsi="inherit" w:cs="Courier New"/>
          <w:color w:val="AAAAAA"/>
          <w:sz w:val="17"/>
          <w:szCs w:val="17"/>
        </w:rPr>
      </w:pPr>
      <w:ins w:id="83" w:author="Unknown">
        <w:r w:rsidRPr="00BE4A69">
          <w:rPr>
            <w:rFonts w:ascii="inherit" w:eastAsia="Times New Roman" w:hAnsi="inherit" w:cs="Courier New"/>
            <w:color w:val="9999AA"/>
            <w:sz w:val="19"/>
          </w:rPr>
          <w:t>// TODO Auto-generated catch block</w:t>
        </w:r>
      </w:ins>
    </w:p>
    <w:p w:rsidR="00BE4A69" w:rsidRPr="00BE4A69" w:rsidRDefault="00BE4A69" w:rsidP="00BE4A69">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84" w:author="Unknown"/>
          <w:rFonts w:ascii="inherit" w:eastAsia="Times New Roman" w:hAnsi="inherit" w:cs="Courier New"/>
          <w:color w:val="AAAAAA"/>
          <w:sz w:val="17"/>
          <w:szCs w:val="17"/>
        </w:rPr>
      </w:pPr>
      <w:proofErr w:type="spellStart"/>
      <w:ins w:id="85" w:author="Unknown">
        <w:r w:rsidRPr="00BE4A69">
          <w:rPr>
            <w:rFonts w:ascii="inherit" w:eastAsia="Times New Roman" w:hAnsi="inherit" w:cs="Courier New"/>
            <w:color w:val="000000"/>
            <w:sz w:val="19"/>
            <w:szCs w:val="19"/>
            <w:bdr w:val="none" w:sz="0" w:space="0" w:color="auto" w:frame="1"/>
          </w:rPr>
          <w:t>e.</w:t>
        </w:r>
        <w:r w:rsidRPr="00BE4A69">
          <w:rPr>
            <w:rFonts w:ascii="inherit" w:eastAsia="Times New Roman" w:hAnsi="inherit" w:cs="Courier New"/>
            <w:b/>
            <w:bCs/>
            <w:color w:val="286491"/>
            <w:sz w:val="19"/>
          </w:rPr>
          <w:t>printStackTrace</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w:t>
        </w:r>
      </w:ins>
    </w:p>
    <w:p w:rsidR="00BE4A69" w:rsidRPr="00BE4A69" w:rsidRDefault="00BE4A69" w:rsidP="00BE4A69">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86" w:author="Unknown"/>
          <w:rFonts w:ascii="inherit" w:eastAsia="Times New Roman" w:hAnsi="inherit" w:cs="Courier New"/>
          <w:color w:val="AAAAAA"/>
          <w:sz w:val="17"/>
          <w:szCs w:val="17"/>
        </w:rPr>
      </w:pPr>
      <w:ins w:id="87" w:author="Unknown">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 xml:space="preserve"> </w:t>
        </w:r>
        <w:r w:rsidRPr="00BE4A69">
          <w:rPr>
            <w:rFonts w:ascii="inherit" w:eastAsia="Times New Roman" w:hAnsi="inherit" w:cs="Courier New"/>
            <w:b/>
            <w:bCs/>
            <w:color w:val="286491"/>
            <w:sz w:val="19"/>
          </w:rPr>
          <w:t>catch</w:t>
        </w:r>
        <w:r w:rsidRPr="00BE4A69">
          <w:rPr>
            <w:rFonts w:ascii="inherit" w:eastAsia="Times New Roman" w:hAnsi="inherit" w:cs="Courier New"/>
            <w:color w:val="000000"/>
            <w:sz w:val="19"/>
            <w:szCs w:val="19"/>
            <w:bdr w:val="none" w:sz="0" w:space="0" w:color="auto" w:frame="1"/>
          </w:rPr>
          <w:t xml:space="preserve"> </w:t>
        </w:r>
        <w:r w:rsidRPr="00BE4A69">
          <w:rPr>
            <w:rFonts w:ascii="inherit" w:eastAsia="Times New Roman" w:hAnsi="inherit" w:cs="Courier New"/>
            <w:color w:val="777777"/>
            <w:sz w:val="19"/>
          </w:rPr>
          <w:t>(</w:t>
        </w:r>
        <w:proofErr w:type="spellStart"/>
        <w:r w:rsidRPr="00BE4A69">
          <w:rPr>
            <w:rFonts w:ascii="inherit" w:eastAsia="Times New Roman" w:hAnsi="inherit" w:cs="Courier New"/>
            <w:color w:val="000000"/>
            <w:sz w:val="19"/>
            <w:szCs w:val="19"/>
            <w:bdr w:val="none" w:sz="0" w:space="0" w:color="auto" w:frame="1"/>
          </w:rPr>
          <w:t>SQLException</w:t>
        </w:r>
        <w:proofErr w:type="spellEnd"/>
        <w:r w:rsidRPr="00BE4A69">
          <w:rPr>
            <w:rFonts w:ascii="inherit" w:eastAsia="Times New Roman" w:hAnsi="inherit" w:cs="Courier New"/>
            <w:color w:val="000000"/>
            <w:sz w:val="19"/>
            <w:szCs w:val="19"/>
            <w:bdr w:val="none" w:sz="0" w:space="0" w:color="auto" w:frame="1"/>
          </w:rPr>
          <w:t xml:space="preserve"> e</w:t>
        </w:r>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 xml:space="preserve"> </w:t>
        </w:r>
        <w:r w:rsidRPr="00BE4A69">
          <w:rPr>
            <w:rFonts w:ascii="inherit" w:eastAsia="Times New Roman" w:hAnsi="inherit" w:cs="Courier New"/>
            <w:color w:val="777777"/>
            <w:sz w:val="19"/>
          </w:rPr>
          <w:t>{</w:t>
        </w:r>
      </w:ins>
    </w:p>
    <w:p w:rsidR="00BE4A69" w:rsidRPr="00BE4A69" w:rsidRDefault="00BE4A69" w:rsidP="00BE4A69">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88" w:author="Unknown"/>
          <w:rFonts w:ascii="inherit" w:eastAsia="Times New Roman" w:hAnsi="inherit" w:cs="Courier New"/>
          <w:color w:val="AAAAAA"/>
          <w:sz w:val="17"/>
          <w:szCs w:val="17"/>
        </w:rPr>
      </w:pPr>
      <w:ins w:id="89" w:author="Unknown">
        <w:r w:rsidRPr="00BE4A69">
          <w:rPr>
            <w:rFonts w:ascii="inherit" w:eastAsia="Times New Roman" w:hAnsi="inherit" w:cs="Courier New"/>
            <w:color w:val="9999AA"/>
            <w:sz w:val="19"/>
          </w:rPr>
          <w:lastRenderedPageBreak/>
          <w:t>// TODO Auto-generated catch block</w:t>
        </w:r>
      </w:ins>
    </w:p>
    <w:p w:rsidR="00BE4A69" w:rsidRPr="00BE4A69" w:rsidRDefault="00BE4A69" w:rsidP="00BE4A69">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90" w:author="Unknown"/>
          <w:rFonts w:ascii="inherit" w:eastAsia="Times New Roman" w:hAnsi="inherit" w:cs="Courier New"/>
          <w:color w:val="AAAAAA"/>
          <w:sz w:val="17"/>
          <w:szCs w:val="17"/>
        </w:rPr>
      </w:pPr>
      <w:proofErr w:type="spellStart"/>
      <w:ins w:id="91" w:author="Unknown">
        <w:r w:rsidRPr="00BE4A69">
          <w:rPr>
            <w:rFonts w:ascii="inherit" w:eastAsia="Times New Roman" w:hAnsi="inherit" w:cs="Courier New"/>
            <w:color w:val="000000"/>
            <w:sz w:val="19"/>
            <w:szCs w:val="19"/>
            <w:bdr w:val="none" w:sz="0" w:space="0" w:color="auto" w:frame="1"/>
          </w:rPr>
          <w:t>e.</w:t>
        </w:r>
        <w:r w:rsidRPr="00BE4A69">
          <w:rPr>
            <w:rFonts w:ascii="inherit" w:eastAsia="Times New Roman" w:hAnsi="inherit" w:cs="Courier New"/>
            <w:b/>
            <w:bCs/>
            <w:color w:val="286491"/>
            <w:sz w:val="19"/>
          </w:rPr>
          <w:t>printStackTrace</w:t>
        </w:r>
        <w:proofErr w:type="spellEnd"/>
        <w:r w:rsidRPr="00BE4A69">
          <w:rPr>
            <w:rFonts w:ascii="inherit" w:eastAsia="Times New Roman" w:hAnsi="inherit" w:cs="Courier New"/>
            <w:color w:val="777777"/>
            <w:sz w:val="19"/>
          </w:rPr>
          <w:t>()</w:t>
        </w:r>
        <w:r w:rsidRPr="00BE4A69">
          <w:rPr>
            <w:rFonts w:ascii="inherit" w:eastAsia="Times New Roman" w:hAnsi="inherit" w:cs="Courier New"/>
            <w:color w:val="000000"/>
            <w:sz w:val="19"/>
            <w:szCs w:val="19"/>
            <w:bdr w:val="none" w:sz="0" w:space="0" w:color="auto" w:frame="1"/>
          </w:rPr>
          <w:t>;</w:t>
        </w:r>
      </w:ins>
    </w:p>
    <w:p w:rsidR="00BE4A69" w:rsidRPr="00BE4A69" w:rsidRDefault="00BE4A69" w:rsidP="00BE4A69">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92" w:author="Unknown"/>
          <w:rFonts w:ascii="inherit" w:eastAsia="Times New Roman" w:hAnsi="inherit" w:cs="Courier New"/>
          <w:color w:val="AAAAAA"/>
          <w:sz w:val="17"/>
          <w:szCs w:val="17"/>
        </w:rPr>
      </w:pPr>
      <w:ins w:id="93" w:author="Unknown">
        <w:r w:rsidRPr="00BE4A69">
          <w:rPr>
            <w:rFonts w:ascii="inherit" w:eastAsia="Times New Roman" w:hAnsi="inherit" w:cs="Courier New"/>
            <w:color w:val="777777"/>
            <w:sz w:val="19"/>
          </w:rPr>
          <w:t>}</w:t>
        </w:r>
      </w:ins>
    </w:p>
    <w:p w:rsidR="00BE4A69" w:rsidRPr="00BE4A69" w:rsidRDefault="00BE4A69" w:rsidP="00BE4A69">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94" w:author="Unknown"/>
          <w:rFonts w:ascii="inherit" w:eastAsia="Times New Roman" w:hAnsi="inherit" w:cs="Courier New"/>
          <w:color w:val="AAAAAA"/>
          <w:sz w:val="17"/>
          <w:szCs w:val="17"/>
        </w:rPr>
      </w:pPr>
    </w:p>
    <w:p w:rsidR="00BE4A69" w:rsidRPr="00BE4A69" w:rsidRDefault="00BE4A69" w:rsidP="00BE4A69">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95" w:author="Unknown"/>
          <w:rFonts w:ascii="inherit" w:eastAsia="Times New Roman" w:hAnsi="inherit" w:cs="Courier New"/>
          <w:color w:val="AAAAAA"/>
          <w:sz w:val="17"/>
          <w:szCs w:val="17"/>
        </w:rPr>
      </w:pPr>
      <w:ins w:id="96" w:author="Unknown">
        <w:r w:rsidRPr="00BE4A69">
          <w:rPr>
            <w:rFonts w:ascii="inherit" w:eastAsia="Times New Roman" w:hAnsi="inherit" w:cs="Courier New"/>
            <w:color w:val="777777"/>
            <w:sz w:val="19"/>
          </w:rPr>
          <w:t>}</w:t>
        </w:r>
      </w:ins>
    </w:p>
    <w:p w:rsidR="00BE4A69" w:rsidRPr="00BE4A69" w:rsidRDefault="00BE4A69" w:rsidP="00BE4A69">
      <w:pPr>
        <w:numPr>
          <w:ilvl w:val="0"/>
          <w:numId w:val="19"/>
        </w:numPr>
        <w:pBdr>
          <w:top w:val="single" w:sz="2" w:space="1" w:color="FFFFFF"/>
          <w:left w:val="single" w:sz="6" w:space="11" w:color="E0E0E0"/>
          <w:bottom w:val="single" w:sz="2" w:space="1" w:color="FFFFFF"/>
          <w:right w:val="single" w:sz="2" w:space="4" w:color="FFFFFF"/>
        </w:pBdr>
        <w:shd w:val="clear" w:color="auto" w:fill="FFFFFF"/>
        <w:spacing w:after="0" w:line="250" w:lineRule="atLeast"/>
        <w:ind w:left="626"/>
        <w:textAlignment w:val="baseline"/>
        <w:rPr>
          <w:ins w:id="97" w:author="Unknown"/>
          <w:rFonts w:ascii="inherit" w:eastAsia="Times New Roman" w:hAnsi="inherit" w:cs="Courier New"/>
          <w:color w:val="AAAAAA"/>
          <w:sz w:val="17"/>
          <w:szCs w:val="17"/>
        </w:rPr>
      </w:pPr>
    </w:p>
    <w:p w:rsidR="00BE4A69" w:rsidRPr="00BE4A69" w:rsidRDefault="00BE4A69" w:rsidP="00BE4A69">
      <w:pPr>
        <w:numPr>
          <w:ilvl w:val="0"/>
          <w:numId w:val="19"/>
        </w:numPr>
        <w:pBdr>
          <w:top w:val="single" w:sz="2" w:space="1" w:color="FFFFFF"/>
          <w:left w:val="single" w:sz="6" w:space="11" w:color="E0E0E0"/>
          <w:bottom w:val="single" w:sz="2" w:space="4" w:color="FFFFFF"/>
          <w:right w:val="single" w:sz="2" w:space="4" w:color="FFFFFF"/>
        </w:pBdr>
        <w:shd w:val="clear" w:color="auto" w:fill="FFFFFF"/>
        <w:spacing w:after="0" w:line="250" w:lineRule="atLeast"/>
        <w:ind w:left="626"/>
        <w:textAlignment w:val="baseline"/>
        <w:rPr>
          <w:ins w:id="98" w:author="Unknown"/>
          <w:rFonts w:ascii="inherit" w:eastAsia="Times New Roman" w:hAnsi="inherit" w:cs="Courier New"/>
          <w:color w:val="AAAAAA"/>
          <w:sz w:val="17"/>
          <w:szCs w:val="17"/>
        </w:rPr>
      </w:pPr>
      <w:ins w:id="99" w:author="Unknown">
        <w:r w:rsidRPr="00BE4A69">
          <w:rPr>
            <w:rFonts w:ascii="inherit" w:eastAsia="Times New Roman" w:hAnsi="inherit" w:cs="Courier New"/>
            <w:color w:val="777777"/>
            <w:sz w:val="19"/>
          </w:rPr>
          <w:t>}</w:t>
        </w:r>
      </w:ins>
    </w:p>
    <w:p w:rsidR="00BE4A69" w:rsidRPr="00BE4A69" w:rsidRDefault="00BE4A69" w:rsidP="00BE4A69">
      <w:pPr>
        <w:spacing w:after="0" w:line="240" w:lineRule="auto"/>
        <w:textAlignment w:val="baseline"/>
        <w:rPr>
          <w:ins w:id="100" w:author="Unknown"/>
          <w:rFonts w:ascii="montserrat" w:eastAsia="Times New Roman" w:hAnsi="montserrat" w:cs="Times New Roman"/>
          <w:color w:val="444444"/>
          <w:sz w:val="25"/>
          <w:szCs w:val="25"/>
        </w:rPr>
      </w:pPr>
      <w:ins w:id="101" w:author="Unknown">
        <w:r w:rsidRPr="00BE4A69">
          <w:rPr>
            <w:rFonts w:ascii="inherit" w:eastAsia="Times New Roman" w:hAnsi="inherit" w:cs="Times New Roman"/>
            <w:b/>
            <w:bCs/>
            <w:color w:val="444444"/>
            <w:sz w:val="25"/>
          </w:rPr>
          <w:t>Output</w:t>
        </w:r>
      </w:ins>
    </w:p>
    <w:p w:rsidR="00BE4A69" w:rsidRPr="00BE4A69" w:rsidRDefault="00BE4A69" w:rsidP="00BE4A69">
      <w:pPr>
        <w:spacing w:after="235" w:line="240" w:lineRule="auto"/>
        <w:textAlignment w:val="baseline"/>
        <w:rPr>
          <w:ins w:id="102" w:author="Unknown"/>
          <w:rFonts w:ascii="montserrat" w:eastAsia="Times New Roman" w:hAnsi="montserrat" w:cs="Times New Roman"/>
          <w:color w:val="444444"/>
          <w:sz w:val="25"/>
          <w:szCs w:val="25"/>
        </w:rPr>
      </w:pPr>
      <w:r>
        <w:rPr>
          <w:rFonts w:ascii="montserrat" w:eastAsia="Times New Roman" w:hAnsi="montserrat" w:cs="Times New Roman"/>
          <w:noProof/>
          <w:color w:val="444444"/>
          <w:sz w:val="25"/>
          <w:szCs w:val="25"/>
        </w:rPr>
        <w:drawing>
          <wp:inline distT="0" distB="0" distL="0" distR="0">
            <wp:extent cx="5277485" cy="2604135"/>
            <wp:effectExtent l="19050" t="0" r="0" b="0"/>
            <wp:docPr id="10" name="Picture 10" descr="https://codedec.com/wp-content/uploads/2020/09/insertintod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dedec.com/wp-content/uploads/2020/09/insertintodb-1.png"/>
                    <pic:cNvPicPr>
                      <a:picLocks noChangeAspect="1" noChangeArrowheads="1"/>
                    </pic:cNvPicPr>
                  </pic:nvPicPr>
                  <pic:blipFill>
                    <a:blip r:embed="rId18"/>
                    <a:srcRect/>
                    <a:stretch>
                      <a:fillRect/>
                    </a:stretch>
                  </pic:blipFill>
                  <pic:spPr bwMode="auto">
                    <a:xfrm>
                      <a:off x="0" y="0"/>
                      <a:ext cx="5277485" cy="2604135"/>
                    </a:xfrm>
                    <a:prstGeom prst="rect">
                      <a:avLst/>
                    </a:prstGeom>
                    <a:noFill/>
                    <a:ln w="9525">
                      <a:noFill/>
                      <a:miter lim="800000"/>
                      <a:headEnd/>
                      <a:tailEnd/>
                    </a:ln>
                  </pic:spPr>
                </pic:pic>
              </a:graphicData>
            </a:graphic>
          </wp:inline>
        </w:drawing>
      </w:r>
    </w:p>
    <w:p w:rsidR="00BE4A69" w:rsidRPr="00BE4A69" w:rsidRDefault="00BE4A69" w:rsidP="00BE4A69">
      <w:pPr>
        <w:spacing w:after="235" w:line="240" w:lineRule="auto"/>
        <w:textAlignment w:val="baseline"/>
        <w:rPr>
          <w:ins w:id="103" w:author="Unknown"/>
          <w:rFonts w:ascii="montserrat" w:eastAsia="Times New Roman" w:hAnsi="montserrat" w:cs="Times New Roman"/>
          <w:color w:val="444444"/>
          <w:sz w:val="25"/>
          <w:szCs w:val="25"/>
        </w:rPr>
      </w:pPr>
      <w:r>
        <w:rPr>
          <w:rFonts w:ascii="montserrat" w:eastAsia="Times New Roman" w:hAnsi="montserrat" w:cs="Times New Roman"/>
          <w:noProof/>
          <w:color w:val="444444"/>
          <w:sz w:val="25"/>
          <w:szCs w:val="25"/>
        </w:rPr>
        <w:drawing>
          <wp:inline distT="0" distB="0" distL="0" distR="0">
            <wp:extent cx="5317490" cy="1023620"/>
            <wp:effectExtent l="19050" t="0" r="0" b="0"/>
            <wp:docPr id="11" name="Picture 11" descr="https://codedec.com/wp-content/uploads/2020/09/insertintod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dedec.com/wp-content/uploads/2020/09/insertintodb-2.png"/>
                    <pic:cNvPicPr>
                      <a:picLocks noChangeAspect="1" noChangeArrowheads="1"/>
                    </pic:cNvPicPr>
                  </pic:nvPicPr>
                  <pic:blipFill>
                    <a:blip r:embed="rId19"/>
                    <a:srcRect/>
                    <a:stretch>
                      <a:fillRect/>
                    </a:stretch>
                  </pic:blipFill>
                  <pic:spPr bwMode="auto">
                    <a:xfrm>
                      <a:off x="0" y="0"/>
                      <a:ext cx="5317490" cy="1023620"/>
                    </a:xfrm>
                    <a:prstGeom prst="rect">
                      <a:avLst/>
                    </a:prstGeom>
                    <a:noFill/>
                    <a:ln w="9525">
                      <a:noFill/>
                      <a:miter lim="800000"/>
                      <a:headEnd/>
                      <a:tailEnd/>
                    </a:ln>
                  </pic:spPr>
                </pic:pic>
              </a:graphicData>
            </a:graphic>
          </wp:inline>
        </w:drawing>
      </w:r>
    </w:p>
    <w:p w:rsidR="00BE4A69" w:rsidRPr="00BE4A69" w:rsidRDefault="00BE4A69" w:rsidP="00BE4A69">
      <w:pPr>
        <w:spacing w:after="235" w:line="240" w:lineRule="auto"/>
        <w:textAlignment w:val="baseline"/>
        <w:rPr>
          <w:ins w:id="104" w:author="Unknown"/>
          <w:rFonts w:ascii="montserrat" w:eastAsia="Times New Roman" w:hAnsi="montserrat" w:cs="Times New Roman"/>
          <w:color w:val="444444"/>
          <w:sz w:val="25"/>
          <w:szCs w:val="25"/>
        </w:rPr>
      </w:pPr>
      <w:ins w:id="105" w:author="Unknown">
        <w:r w:rsidRPr="00BE4A69">
          <w:rPr>
            <w:rFonts w:ascii="montserrat" w:eastAsia="Times New Roman" w:hAnsi="montserrat" w:cs="Times New Roman"/>
            <w:color w:val="444444"/>
            <w:sz w:val="25"/>
            <w:szCs w:val="25"/>
          </w:rPr>
          <w:t> </w:t>
        </w:r>
      </w:ins>
    </w:p>
    <w:p w:rsidR="00BE4A69" w:rsidRPr="00BE4A69" w:rsidRDefault="00BE4A69" w:rsidP="00BE4A69">
      <w:pPr>
        <w:spacing w:after="0" w:line="240" w:lineRule="auto"/>
        <w:textAlignment w:val="baseline"/>
        <w:rPr>
          <w:ins w:id="106" w:author="Unknown"/>
          <w:rFonts w:ascii="montserrat" w:eastAsia="Times New Roman" w:hAnsi="montserrat" w:cs="Times New Roman"/>
          <w:color w:val="444444"/>
          <w:sz w:val="25"/>
          <w:szCs w:val="25"/>
        </w:rPr>
      </w:pPr>
      <w:ins w:id="107" w:author="Unknown">
        <w:r w:rsidRPr="00BE4A69">
          <w:rPr>
            <w:rFonts w:ascii="montserrat" w:eastAsia="Times New Roman" w:hAnsi="montserrat" w:cs="Times New Roman"/>
            <w:color w:val="444444"/>
            <w:sz w:val="25"/>
            <w:szCs w:val="25"/>
          </w:rPr>
          <w:t>Now view the database by executing the query </w:t>
        </w:r>
        <w:r w:rsidRPr="00BE4A69">
          <w:rPr>
            <w:rFonts w:ascii="inherit" w:eastAsia="Times New Roman" w:hAnsi="inherit" w:cs="Times New Roman"/>
            <w:b/>
            <w:bCs/>
            <w:color w:val="444444"/>
            <w:sz w:val="25"/>
          </w:rPr>
          <w:t>select * from demo</w:t>
        </w:r>
        <w:r w:rsidRPr="00BE4A69">
          <w:rPr>
            <w:rFonts w:ascii="montserrat" w:eastAsia="Times New Roman" w:hAnsi="montserrat" w:cs="Times New Roman"/>
            <w:color w:val="444444"/>
            <w:sz w:val="25"/>
            <w:szCs w:val="25"/>
          </w:rPr>
          <w:t> to check whether the data is inserted or not.</w:t>
        </w:r>
      </w:ins>
    </w:p>
    <w:tbl>
      <w:tblPr>
        <w:tblW w:w="1590" w:type="dxa"/>
        <w:tblCellMar>
          <w:left w:w="0" w:type="dxa"/>
          <w:right w:w="0" w:type="dxa"/>
        </w:tblCellMar>
        <w:tblLook w:val="04A0"/>
      </w:tblPr>
      <w:tblGrid>
        <w:gridCol w:w="912"/>
        <w:gridCol w:w="1766"/>
      </w:tblGrid>
      <w:tr w:rsidR="00BE4A69" w:rsidRPr="00BE4A69" w:rsidTr="00BE4A69">
        <w:tc>
          <w:tcPr>
            <w:tcW w:w="0" w:type="auto"/>
            <w:tcBorders>
              <w:top w:val="nil"/>
              <w:left w:val="nil"/>
              <w:bottom w:val="nil"/>
              <w:right w:val="nil"/>
            </w:tcBorders>
            <w:tcMar>
              <w:top w:w="157" w:type="dxa"/>
              <w:left w:w="235" w:type="dxa"/>
              <w:bottom w:w="157" w:type="dxa"/>
              <w:right w:w="235" w:type="dxa"/>
            </w:tcMar>
            <w:vAlign w:val="bottom"/>
            <w:hideMark/>
          </w:tcPr>
          <w:p w:rsidR="00BE4A69" w:rsidRPr="00BE4A69" w:rsidRDefault="00BE4A69" w:rsidP="00BE4A69">
            <w:pPr>
              <w:spacing w:after="0" w:line="689" w:lineRule="atLeast"/>
              <w:jc w:val="center"/>
              <w:textAlignment w:val="baseline"/>
              <w:outlineLvl w:val="1"/>
              <w:rPr>
                <w:rFonts w:ascii="montserrat-bold" w:eastAsia="Times New Roman" w:hAnsi="montserrat-bold" w:cs="Times New Roman"/>
                <w:b/>
                <w:bCs/>
                <w:sz w:val="53"/>
                <w:szCs w:val="53"/>
              </w:rPr>
            </w:pPr>
            <w:r w:rsidRPr="00BE4A69">
              <w:rPr>
                <w:rFonts w:ascii="inherit" w:eastAsia="Times New Roman" w:hAnsi="inherit" w:cs="Times New Roman"/>
                <w:sz w:val="53"/>
                <w:szCs w:val="53"/>
                <w:bdr w:val="none" w:sz="0" w:space="0" w:color="auto" w:frame="1"/>
              </w:rPr>
              <w:t>Id</w:t>
            </w:r>
          </w:p>
        </w:tc>
        <w:tc>
          <w:tcPr>
            <w:tcW w:w="0" w:type="auto"/>
            <w:tcBorders>
              <w:top w:val="nil"/>
              <w:left w:val="nil"/>
              <w:bottom w:val="nil"/>
              <w:right w:val="nil"/>
            </w:tcBorders>
            <w:tcMar>
              <w:top w:w="157" w:type="dxa"/>
              <w:left w:w="235" w:type="dxa"/>
              <w:bottom w:w="157" w:type="dxa"/>
              <w:right w:w="235" w:type="dxa"/>
            </w:tcMar>
            <w:vAlign w:val="bottom"/>
            <w:hideMark/>
          </w:tcPr>
          <w:p w:rsidR="00BE4A69" w:rsidRPr="00BE4A69" w:rsidRDefault="00BE4A69" w:rsidP="00BE4A69">
            <w:pPr>
              <w:spacing w:after="0" w:line="689" w:lineRule="atLeast"/>
              <w:jc w:val="center"/>
              <w:textAlignment w:val="baseline"/>
              <w:outlineLvl w:val="1"/>
              <w:rPr>
                <w:rFonts w:ascii="montserrat-bold" w:eastAsia="Times New Roman" w:hAnsi="montserrat-bold" w:cs="Times New Roman"/>
                <w:b/>
                <w:bCs/>
                <w:sz w:val="53"/>
                <w:szCs w:val="53"/>
              </w:rPr>
            </w:pPr>
            <w:r w:rsidRPr="00BE4A69">
              <w:rPr>
                <w:rFonts w:ascii="inherit" w:eastAsia="Times New Roman" w:hAnsi="inherit" w:cs="Times New Roman"/>
                <w:sz w:val="53"/>
                <w:szCs w:val="53"/>
                <w:bdr w:val="none" w:sz="0" w:space="0" w:color="auto" w:frame="1"/>
              </w:rPr>
              <w:t>String</w:t>
            </w:r>
          </w:p>
        </w:tc>
      </w:tr>
      <w:tr w:rsidR="00BE4A69" w:rsidRPr="00BE4A69" w:rsidTr="00BE4A69">
        <w:tc>
          <w:tcPr>
            <w:tcW w:w="0" w:type="auto"/>
            <w:tcBorders>
              <w:top w:val="nil"/>
              <w:left w:val="nil"/>
              <w:bottom w:val="nil"/>
              <w:right w:val="nil"/>
            </w:tcBorders>
            <w:shd w:val="clear" w:color="auto" w:fill="DFF6F0"/>
            <w:tcMar>
              <w:top w:w="157" w:type="dxa"/>
              <w:left w:w="235" w:type="dxa"/>
              <w:bottom w:w="157" w:type="dxa"/>
              <w:right w:w="235" w:type="dxa"/>
            </w:tcMar>
            <w:vAlign w:val="bottom"/>
            <w:hideMark/>
          </w:tcPr>
          <w:p w:rsidR="00BE4A69" w:rsidRPr="00BE4A69" w:rsidRDefault="00BE4A69" w:rsidP="00BE4A69">
            <w:pPr>
              <w:spacing w:after="0" w:line="376" w:lineRule="atLeast"/>
              <w:jc w:val="center"/>
              <w:rPr>
                <w:rFonts w:ascii="inherit" w:eastAsia="Times New Roman" w:hAnsi="inherit" w:cs="Times New Roman"/>
              </w:rPr>
            </w:pPr>
            <w:r w:rsidRPr="00BE4A69">
              <w:rPr>
                <w:rFonts w:ascii="inherit" w:eastAsia="Times New Roman" w:hAnsi="inherit" w:cs="Times New Roman"/>
                <w:bdr w:val="none" w:sz="0" w:space="0" w:color="auto" w:frame="1"/>
              </w:rPr>
              <w:t>2</w:t>
            </w:r>
          </w:p>
        </w:tc>
        <w:tc>
          <w:tcPr>
            <w:tcW w:w="0" w:type="auto"/>
            <w:tcBorders>
              <w:top w:val="nil"/>
              <w:left w:val="nil"/>
              <w:bottom w:val="nil"/>
              <w:right w:val="nil"/>
            </w:tcBorders>
            <w:shd w:val="clear" w:color="auto" w:fill="DFF6F0"/>
            <w:tcMar>
              <w:top w:w="157" w:type="dxa"/>
              <w:left w:w="235" w:type="dxa"/>
              <w:bottom w:w="157" w:type="dxa"/>
              <w:right w:w="235" w:type="dxa"/>
            </w:tcMar>
            <w:vAlign w:val="bottom"/>
            <w:hideMark/>
          </w:tcPr>
          <w:p w:rsidR="00BE4A69" w:rsidRPr="00BE4A69" w:rsidRDefault="00BE4A69" w:rsidP="00BE4A69">
            <w:pPr>
              <w:spacing w:after="0" w:line="376" w:lineRule="atLeast"/>
              <w:jc w:val="center"/>
              <w:rPr>
                <w:rFonts w:ascii="inherit" w:eastAsia="Times New Roman" w:hAnsi="inherit" w:cs="Times New Roman"/>
              </w:rPr>
            </w:pPr>
            <w:r w:rsidRPr="00BE4A69">
              <w:rPr>
                <w:rFonts w:ascii="inherit" w:eastAsia="Times New Roman" w:hAnsi="inherit" w:cs="Times New Roman"/>
                <w:bdr w:val="none" w:sz="0" w:space="0" w:color="auto" w:frame="1"/>
              </w:rPr>
              <w:t>Nicolas</w:t>
            </w:r>
          </w:p>
        </w:tc>
      </w:tr>
    </w:tbl>
    <w:p w:rsidR="00BE4A69" w:rsidRPr="00BE4A69" w:rsidRDefault="00BE4A69" w:rsidP="00BE4A69">
      <w:pPr>
        <w:spacing w:after="0" w:line="240" w:lineRule="auto"/>
        <w:textAlignment w:val="baseline"/>
        <w:rPr>
          <w:ins w:id="108" w:author="Unknown"/>
          <w:rFonts w:ascii="montserrat" w:eastAsia="Times New Roman" w:hAnsi="montserrat" w:cs="Times New Roman"/>
          <w:color w:val="444444"/>
          <w:sz w:val="25"/>
          <w:szCs w:val="25"/>
        </w:rPr>
      </w:pPr>
      <w:ins w:id="109" w:author="Unknown">
        <w:r w:rsidRPr="00BE4A69">
          <w:rPr>
            <w:rFonts w:ascii="montserrat" w:eastAsia="Times New Roman" w:hAnsi="montserrat" w:cs="Times New Roman"/>
            <w:color w:val="444444"/>
            <w:sz w:val="25"/>
            <w:szCs w:val="25"/>
          </w:rPr>
          <w:t>Now data will be stored in the database. Thus this is how we connect </w:t>
        </w:r>
        <w:r w:rsidRPr="00BE4A69">
          <w:rPr>
            <w:rFonts w:ascii="inherit" w:eastAsia="Times New Roman" w:hAnsi="inherit" w:cs="Times New Roman"/>
            <w:b/>
            <w:bCs/>
            <w:i/>
            <w:iCs/>
            <w:color w:val="444444"/>
            <w:sz w:val="25"/>
          </w:rPr>
          <w:t>MYSQL Database</w:t>
        </w:r>
        <w:r w:rsidRPr="00BE4A69">
          <w:rPr>
            <w:rFonts w:ascii="montserrat" w:eastAsia="Times New Roman" w:hAnsi="montserrat" w:cs="Times New Roman"/>
            <w:color w:val="444444"/>
            <w:sz w:val="25"/>
            <w:szCs w:val="25"/>
          </w:rPr>
          <w:t xml:space="preserve"> in </w:t>
        </w:r>
        <w:proofErr w:type="spellStart"/>
        <w:r w:rsidRPr="00BE4A69">
          <w:rPr>
            <w:rFonts w:ascii="montserrat" w:eastAsia="Times New Roman" w:hAnsi="montserrat" w:cs="Times New Roman"/>
            <w:color w:val="444444"/>
            <w:sz w:val="25"/>
            <w:szCs w:val="25"/>
          </w:rPr>
          <w:t>Servlet</w:t>
        </w:r>
        <w:proofErr w:type="spellEnd"/>
        <w:r w:rsidRPr="00BE4A69">
          <w:rPr>
            <w:rFonts w:ascii="montserrat" w:eastAsia="Times New Roman" w:hAnsi="montserrat" w:cs="Times New Roman"/>
            <w:color w:val="444444"/>
            <w:sz w:val="25"/>
            <w:szCs w:val="25"/>
          </w:rPr>
          <w:t>.</w:t>
        </w:r>
      </w:ins>
    </w:p>
    <w:p w:rsidR="00BE4A69" w:rsidRDefault="00BE4A69"/>
    <w:p w:rsidR="00BE4A69" w:rsidRDefault="00BE4A69"/>
    <w:p w:rsidR="00BE4A69" w:rsidRDefault="00BE4A69"/>
    <w:p w:rsidR="00BE4A69" w:rsidRDefault="00BE4A69"/>
    <w:p w:rsidR="00BE4A69" w:rsidRDefault="00BE4A69"/>
    <w:p w:rsidR="00BE4A69" w:rsidRDefault="00BE4A69"/>
    <w:p w:rsidR="00BE4A69" w:rsidRDefault="00BE4A69"/>
    <w:p w:rsidR="00BE4A69" w:rsidRDefault="00BE4A69"/>
    <w:p w:rsidR="00BE4A69" w:rsidRDefault="00BE4A69"/>
    <w:p w:rsidR="00BE4A69" w:rsidRDefault="00BE4A69"/>
    <w:p w:rsidR="00BE4A69" w:rsidRDefault="00BE4A69"/>
    <w:p w:rsidR="00BE4A69" w:rsidRDefault="00BE4A69"/>
    <w:sectPr w:rsidR="00BE4A69" w:rsidSect="00AC08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montserrat-bold">
    <w:altName w:val="Times New Roman"/>
    <w:panose1 w:val="00000000000000000000"/>
    <w:charset w:val="00"/>
    <w:family w:val="roman"/>
    <w:notTrueType/>
    <w:pitch w:val="default"/>
    <w:sig w:usb0="00000000" w:usb1="00000000" w:usb2="00000000" w:usb3="00000000" w:csb0="00000000" w:csb1="00000000"/>
  </w:font>
  <w:font w:name="montserra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E6070"/>
    <w:multiLevelType w:val="multilevel"/>
    <w:tmpl w:val="CB44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9D62CC"/>
    <w:multiLevelType w:val="multilevel"/>
    <w:tmpl w:val="DE980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6D0CC2"/>
    <w:multiLevelType w:val="multilevel"/>
    <w:tmpl w:val="365CE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87631C"/>
    <w:multiLevelType w:val="multilevel"/>
    <w:tmpl w:val="F1D4E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334830"/>
    <w:multiLevelType w:val="multilevel"/>
    <w:tmpl w:val="534C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E800A2"/>
    <w:multiLevelType w:val="multilevel"/>
    <w:tmpl w:val="000C4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45443D"/>
    <w:multiLevelType w:val="multilevel"/>
    <w:tmpl w:val="1DC8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433457"/>
    <w:multiLevelType w:val="multilevel"/>
    <w:tmpl w:val="503E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F41781"/>
    <w:multiLevelType w:val="multilevel"/>
    <w:tmpl w:val="C78A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D643CC"/>
    <w:multiLevelType w:val="multilevel"/>
    <w:tmpl w:val="43267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120DE0"/>
    <w:multiLevelType w:val="multilevel"/>
    <w:tmpl w:val="EDF6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7E0D0D"/>
    <w:multiLevelType w:val="multilevel"/>
    <w:tmpl w:val="C7E2D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E10444"/>
    <w:multiLevelType w:val="multilevel"/>
    <w:tmpl w:val="A4F6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612B6A"/>
    <w:multiLevelType w:val="multilevel"/>
    <w:tmpl w:val="735E3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7D2801"/>
    <w:multiLevelType w:val="multilevel"/>
    <w:tmpl w:val="CFE0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05580B"/>
    <w:multiLevelType w:val="multilevel"/>
    <w:tmpl w:val="B45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C23895"/>
    <w:multiLevelType w:val="multilevel"/>
    <w:tmpl w:val="E076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850645"/>
    <w:multiLevelType w:val="multilevel"/>
    <w:tmpl w:val="8C08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DE1C12"/>
    <w:multiLevelType w:val="multilevel"/>
    <w:tmpl w:val="4EFE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12"/>
  </w:num>
  <w:num w:numId="4">
    <w:abstractNumId w:val="18"/>
  </w:num>
  <w:num w:numId="5">
    <w:abstractNumId w:val="8"/>
  </w:num>
  <w:num w:numId="6">
    <w:abstractNumId w:val="3"/>
  </w:num>
  <w:num w:numId="7">
    <w:abstractNumId w:val="10"/>
  </w:num>
  <w:num w:numId="8">
    <w:abstractNumId w:val="9"/>
  </w:num>
  <w:num w:numId="9">
    <w:abstractNumId w:val="4"/>
  </w:num>
  <w:num w:numId="10">
    <w:abstractNumId w:val="16"/>
  </w:num>
  <w:num w:numId="11">
    <w:abstractNumId w:val="15"/>
  </w:num>
  <w:num w:numId="12">
    <w:abstractNumId w:val="13"/>
  </w:num>
  <w:num w:numId="13">
    <w:abstractNumId w:val="17"/>
  </w:num>
  <w:num w:numId="14">
    <w:abstractNumId w:val="6"/>
  </w:num>
  <w:num w:numId="15">
    <w:abstractNumId w:val="5"/>
  </w:num>
  <w:num w:numId="16">
    <w:abstractNumId w:val="1"/>
  </w:num>
  <w:num w:numId="17">
    <w:abstractNumId w:val="11"/>
  </w:num>
  <w:num w:numId="18">
    <w:abstractNumId w:val="7"/>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6D5389"/>
    <w:rsid w:val="001242E1"/>
    <w:rsid w:val="0061456C"/>
    <w:rsid w:val="006D5389"/>
    <w:rsid w:val="00AC0839"/>
    <w:rsid w:val="00BE4A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839"/>
  </w:style>
  <w:style w:type="paragraph" w:styleId="Heading2">
    <w:name w:val="heading 2"/>
    <w:basedOn w:val="Normal"/>
    <w:link w:val="Heading2Char"/>
    <w:uiPriority w:val="9"/>
    <w:qFormat/>
    <w:rsid w:val="00BE4A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
    <w:name w:val="strong"/>
    <w:basedOn w:val="DefaultParagraphFont"/>
    <w:rsid w:val="006D5389"/>
  </w:style>
  <w:style w:type="character" w:styleId="Hyperlink">
    <w:name w:val="Hyperlink"/>
    <w:basedOn w:val="DefaultParagraphFont"/>
    <w:uiPriority w:val="99"/>
    <w:semiHidden/>
    <w:unhideWhenUsed/>
    <w:rsid w:val="006D5389"/>
    <w:rPr>
      <w:color w:val="0000FF"/>
      <w:u w:val="single"/>
    </w:rPr>
  </w:style>
  <w:style w:type="paragraph" w:styleId="NormalWeb">
    <w:name w:val="Normal (Web)"/>
    <w:basedOn w:val="Normal"/>
    <w:uiPriority w:val="99"/>
    <w:semiHidden/>
    <w:unhideWhenUsed/>
    <w:rsid w:val="006D5389"/>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6D5389"/>
    <w:rPr>
      <w:b/>
      <w:bCs/>
    </w:rPr>
  </w:style>
  <w:style w:type="paragraph" w:styleId="HTMLPreformatted">
    <w:name w:val="HTML Preformatted"/>
    <w:basedOn w:val="Normal"/>
    <w:link w:val="HTMLPreformattedChar"/>
    <w:uiPriority w:val="99"/>
    <w:semiHidden/>
    <w:unhideWhenUsed/>
    <w:rsid w:val="006D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3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538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53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389"/>
    <w:rPr>
      <w:rFonts w:ascii="Tahoma" w:hAnsi="Tahoma" w:cs="Tahoma"/>
      <w:sz w:val="16"/>
      <w:szCs w:val="16"/>
    </w:rPr>
  </w:style>
  <w:style w:type="character" w:customStyle="1" w:styleId="Heading2Char">
    <w:name w:val="Heading 2 Char"/>
    <w:basedOn w:val="DefaultParagraphFont"/>
    <w:link w:val="Heading2"/>
    <w:uiPriority w:val="9"/>
    <w:rsid w:val="00BE4A69"/>
    <w:rPr>
      <w:rFonts w:ascii="Times New Roman" w:eastAsia="Times New Roman" w:hAnsi="Times New Roman" w:cs="Times New Roman"/>
      <w:b/>
      <w:bCs/>
      <w:sz w:val="36"/>
      <w:szCs w:val="36"/>
    </w:rPr>
  </w:style>
  <w:style w:type="character" w:customStyle="1" w:styleId="kw1">
    <w:name w:val="kw1"/>
    <w:basedOn w:val="DefaultParagraphFont"/>
    <w:rsid w:val="00BE4A69"/>
  </w:style>
  <w:style w:type="character" w:customStyle="1" w:styleId="br0">
    <w:name w:val="br0"/>
    <w:basedOn w:val="DefaultParagraphFont"/>
    <w:rsid w:val="00BE4A69"/>
  </w:style>
  <w:style w:type="character" w:customStyle="1" w:styleId="st0">
    <w:name w:val="st0"/>
    <w:basedOn w:val="DefaultParagraphFont"/>
    <w:rsid w:val="00BE4A69"/>
  </w:style>
  <w:style w:type="character" w:customStyle="1" w:styleId="nu0">
    <w:name w:val="nu0"/>
    <w:basedOn w:val="DefaultParagraphFont"/>
    <w:rsid w:val="00BE4A69"/>
  </w:style>
  <w:style w:type="character" w:customStyle="1" w:styleId="co1">
    <w:name w:val="co1"/>
    <w:basedOn w:val="DefaultParagraphFont"/>
    <w:rsid w:val="00BE4A69"/>
  </w:style>
</w:styles>
</file>

<file path=word/webSettings.xml><?xml version="1.0" encoding="utf-8"?>
<w:webSettings xmlns:r="http://schemas.openxmlformats.org/officeDocument/2006/relationships" xmlns:w="http://schemas.openxmlformats.org/wordprocessingml/2006/main">
  <w:divs>
    <w:div w:id="162552262">
      <w:bodyDiv w:val="1"/>
      <w:marLeft w:val="0"/>
      <w:marRight w:val="0"/>
      <w:marTop w:val="0"/>
      <w:marBottom w:val="0"/>
      <w:divBdr>
        <w:top w:val="none" w:sz="0" w:space="0" w:color="auto"/>
        <w:left w:val="none" w:sz="0" w:space="0" w:color="auto"/>
        <w:bottom w:val="none" w:sz="0" w:space="0" w:color="auto"/>
        <w:right w:val="none" w:sz="0" w:space="0" w:color="auto"/>
      </w:divBdr>
      <w:divsChild>
        <w:div w:id="1725711851">
          <w:marLeft w:val="0"/>
          <w:marRight w:val="0"/>
          <w:marTop w:val="313"/>
          <w:marBottom w:val="313"/>
          <w:divBdr>
            <w:top w:val="none" w:sz="0" w:space="0" w:color="auto"/>
            <w:left w:val="none" w:sz="0" w:space="0" w:color="auto"/>
            <w:bottom w:val="none" w:sz="0" w:space="0" w:color="auto"/>
            <w:right w:val="none" w:sz="0" w:space="0" w:color="auto"/>
          </w:divBdr>
          <w:divsChild>
            <w:div w:id="2012831978">
              <w:marLeft w:val="0"/>
              <w:marRight w:val="0"/>
              <w:marTop w:val="0"/>
              <w:marBottom w:val="0"/>
              <w:divBdr>
                <w:top w:val="none" w:sz="0" w:space="0" w:color="auto"/>
                <w:left w:val="none" w:sz="0" w:space="0" w:color="auto"/>
                <w:bottom w:val="none" w:sz="0" w:space="0" w:color="auto"/>
                <w:right w:val="none" w:sz="0" w:space="0" w:color="auto"/>
              </w:divBdr>
            </w:div>
            <w:div w:id="639190093">
              <w:marLeft w:val="0"/>
              <w:marRight w:val="0"/>
              <w:marTop w:val="0"/>
              <w:marBottom w:val="0"/>
              <w:divBdr>
                <w:top w:val="none" w:sz="0" w:space="0" w:color="auto"/>
                <w:left w:val="none" w:sz="0" w:space="0" w:color="auto"/>
                <w:bottom w:val="none" w:sz="0" w:space="0" w:color="auto"/>
                <w:right w:val="none" w:sz="0" w:space="0" w:color="auto"/>
              </w:divBdr>
            </w:div>
          </w:divsChild>
        </w:div>
        <w:div w:id="1404376910">
          <w:marLeft w:val="0"/>
          <w:marRight w:val="0"/>
          <w:marTop w:val="470"/>
          <w:marBottom w:val="0"/>
          <w:divBdr>
            <w:top w:val="none" w:sz="0" w:space="0" w:color="auto"/>
            <w:left w:val="none" w:sz="0" w:space="0" w:color="auto"/>
            <w:bottom w:val="none" w:sz="0" w:space="0" w:color="auto"/>
            <w:right w:val="none" w:sz="0" w:space="0" w:color="auto"/>
          </w:divBdr>
          <w:divsChild>
            <w:div w:id="982663094">
              <w:marLeft w:val="0"/>
              <w:marRight w:val="0"/>
              <w:marTop w:val="0"/>
              <w:marBottom w:val="0"/>
              <w:divBdr>
                <w:top w:val="none" w:sz="0" w:space="0" w:color="auto"/>
                <w:left w:val="none" w:sz="0" w:space="0" w:color="auto"/>
                <w:bottom w:val="none" w:sz="0" w:space="0" w:color="auto"/>
                <w:right w:val="none" w:sz="0" w:space="0" w:color="auto"/>
              </w:divBdr>
            </w:div>
            <w:div w:id="2141343894">
              <w:marLeft w:val="0"/>
              <w:marRight w:val="0"/>
              <w:marTop w:val="0"/>
              <w:marBottom w:val="0"/>
              <w:divBdr>
                <w:top w:val="none" w:sz="0" w:space="0" w:color="auto"/>
                <w:left w:val="none" w:sz="0" w:space="0" w:color="auto"/>
                <w:bottom w:val="none" w:sz="0" w:space="0" w:color="auto"/>
                <w:right w:val="none" w:sz="0" w:space="0" w:color="auto"/>
              </w:divBdr>
            </w:div>
            <w:div w:id="1927416482">
              <w:marLeft w:val="0"/>
              <w:marRight w:val="0"/>
              <w:marTop w:val="0"/>
              <w:marBottom w:val="0"/>
              <w:divBdr>
                <w:top w:val="none" w:sz="0" w:space="0" w:color="auto"/>
                <w:left w:val="none" w:sz="0" w:space="0" w:color="auto"/>
                <w:bottom w:val="none" w:sz="0" w:space="0" w:color="auto"/>
                <w:right w:val="none" w:sz="0" w:space="0" w:color="auto"/>
              </w:divBdr>
            </w:div>
            <w:div w:id="1369378116">
              <w:marLeft w:val="0"/>
              <w:marRight w:val="0"/>
              <w:marTop w:val="0"/>
              <w:marBottom w:val="0"/>
              <w:divBdr>
                <w:top w:val="none" w:sz="0" w:space="0" w:color="auto"/>
                <w:left w:val="none" w:sz="0" w:space="0" w:color="auto"/>
                <w:bottom w:val="none" w:sz="0" w:space="0" w:color="auto"/>
                <w:right w:val="none" w:sz="0" w:space="0" w:color="auto"/>
              </w:divBdr>
            </w:div>
            <w:div w:id="1223563677">
              <w:marLeft w:val="0"/>
              <w:marRight w:val="0"/>
              <w:marTop w:val="0"/>
              <w:marBottom w:val="0"/>
              <w:divBdr>
                <w:top w:val="none" w:sz="0" w:space="0" w:color="auto"/>
                <w:left w:val="none" w:sz="0" w:space="0" w:color="auto"/>
                <w:bottom w:val="none" w:sz="0" w:space="0" w:color="auto"/>
                <w:right w:val="none" w:sz="0" w:space="0" w:color="auto"/>
              </w:divBdr>
            </w:div>
            <w:div w:id="151724450">
              <w:marLeft w:val="0"/>
              <w:marRight w:val="0"/>
              <w:marTop w:val="0"/>
              <w:marBottom w:val="0"/>
              <w:divBdr>
                <w:top w:val="none" w:sz="0" w:space="0" w:color="auto"/>
                <w:left w:val="none" w:sz="0" w:space="0" w:color="auto"/>
                <w:bottom w:val="none" w:sz="0" w:space="0" w:color="auto"/>
                <w:right w:val="none" w:sz="0" w:space="0" w:color="auto"/>
              </w:divBdr>
            </w:div>
            <w:div w:id="947738428">
              <w:marLeft w:val="0"/>
              <w:marRight w:val="0"/>
              <w:marTop w:val="0"/>
              <w:marBottom w:val="0"/>
              <w:divBdr>
                <w:top w:val="none" w:sz="0" w:space="0" w:color="auto"/>
                <w:left w:val="none" w:sz="0" w:space="0" w:color="auto"/>
                <w:bottom w:val="none" w:sz="0" w:space="0" w:color="auto"/>
                <w:right w:val="none" w:sz="0" w:space="0" w:color="auto"/>
              </w:divBdr>
            </w:div>
            <w:div w:id="1139763134">
              <w:marLeft w:val="0"/>
              <w:marRight w:val="0"/>
              <w:marTop w:val="0"/>
              <w:marBottom w:val="0"/>
              <w:divBdr>
                <w:top w:val="none" w:sz="0" w:space="0" w:color="auto"/>
                <w:left w:val="none" w:sz="0" w:space="0" w:color="auto"/>
                <w:bottom w:val="none" w:sz="0" w:space="0" w:color="auto"/>
                <w:right w:val="none" w:sz="0" w:space="0" w:color="auto"/>
              </w:divBdr>
            </w:div>
            <w:div w:id="12204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6108">
      <w:bodyDiv w:val="1"/>
      <w:marLeft w:val="0"/>
      <w:marRight w:val="0"/>
      <w:marTop w:val="0"/>
      <w:marBottom w:val="0"/>
      <w:divBdr>
        <w:top w:val="none" w:sz="0" w:space="0" w:color="auto"/>
        <w:left w:val="none" w:sz="0" w:space="0" w:color="auto"/>
        <w:bottom w:val="none" w:sz="0" w:space="0" w:color="auto"/>
        <w:right w:val="none" w:sz="0" w:space="0" w:color="auto"/>
      </w:divBdr>
      <w:divsChild>
        <w:div w:id="340664673">
          <w:marLeft w:val="0"/>
          <w:marRight w:val="0"/>
          <w:marTop w:val="235"/>
          <w:marBottom w:val="235"/>
          <w:divBdr>
            <w:top w:val="none" w:sz="0" w:space="0" w:color="auto"/>
            <w:left w:val="none" w:sz="0" w:space="0" w:color="auto"/>
            <w:bottom w:val="none" w:sz="0" w:space="0" w:color="auto"/>
            <w:right w:val="none" w:sz="0" w:space="0" w:color="auto"/>
          </w:divBdr>
          <w:divsChild>
            <w:div w:id="1999069628">
              <w:marLeft w:val="0"/>
              <w:marRight w:val="0"/>
              <w:marTop w:val="100"/>
              <w:marBottom w:val="100"/>
              <w:divBdr>
                <w:top w:val="none" w:sz="0" w:space="0" w:color="auto"/>
                <w:left w:val="none" w:sz="0" w:space="0" w:color="auto"/>
                <w:bottom w:val="none" w:sz="0" w:space="0" w:color="auto"/>
                <w:right w:val="none" w:sz="0" w:space="0" w:color="auto"/>
              </w:divBdr>
            </w:div>
          </w:divsChild>
        </w:div>
        <w:div w:id="75563949">
          <w:marLeft w:val="0"/>
          <w:marRight w:val="0"/>
          <w:marTop w:val="626"/>
          <w:marBottom w:val="0"/>
          <w:divBdr>
            <w:top w:val="none" w:sz="0" w:space="0" w:color="auto"/>
            <w:left w:val="none" w:sz="0" w:space="0" w:color="auto"/>
            <w:bottom w:val="none" w:sz="0" w:space="0" w:color="auto"/>
            <w:right w:val="none" w:sz="0" w:space="0" w:color="auto"/>
          </w:divBdr>
          <w:divsChild>
            <w:div w:id="702246470">
              <w:marLeft w:val="0"/>
              <w:marRight w:val="0"/>
              <w:marTop w:val="0"/>
              <w:marBottom w:val="0"/>
              <w:divBdr>
                <w:top w:val="none" w:sz="0" w:space="0" w:color="auto"/>
                <w:left w:val="none" w:sz="0" w:space="0" w:color="auto"/>
                <w:bottom w:val="none" w:sz="0" w:space="0" w:color="auto"/>
                <w:right w:val="none" w:sz="0" w:space="0" w:color="auto"/>
              </w:divBdr>
              <w:divsChild>
                <w:div w:id="174925501">
                  <w:marLeft w:val="0"/>
                  <w:marRight w:val="0"/>
                  <w:marTop w:val="0"/>
                  <w:marBottom w:val="157"/>
                  <w:divBdr>
                    <w:top w:val="none" w:sz="0" w:space="0" w:color="auto"/>
                    <w:left w:val="none" w:sz="0" w:space="0" w:color="auto"/>
                    <w:bottom w:val="none" w:sz="0" w:space="0" w:color="auto"/>
                    <w:right w:val="none" w:sz="0" w:space="0" w:color="auto"/>
                  </w:divBdr>
                  <w:divsChild>
                    <w:div w:id="572661452">
                      <w:marLeft w:val="0"/>
                      <w:marRight w:val="0"/>
                      <w:marTop w:val="0"/>
                      <w:marBottom w:val="0"/>
                      <w:divBdr>
                        <w:top w:val="none" w:sz="0" w:space="0" w:color="auto"/>
                        <w:left w:val="none" w:sz="0" w:space="0" w:color="auto"/>
                        <w:bottom w:val="none" w:sz="0" w:space="0" w:color="auto"/>
                        <w:right w:val="none" w:sz="0" w:space="0" w:color="auto"/>
                      </w:divBdr>
                      <w:divsChild>
                        <w:div w:id="639843129">
                          <w:marLeft w:val="0"/>
                          <w:marRight w:val="0"/>
                          <w:marTop w:val="0"/>
                          <w:marBottom w:val="0"/>
                          <w:divBdr>
                            <w:top w:val="none" w:sz="0" w:space="0" w:color="auto"/>
                            <w:left w:val="none" w:sz="0" w:space="0" w:color="auto"/>
                            <w:bottom w:val="none" w:sz="0" w:space="0" w:color="auto"/>
                            <w:right w:val="none" w:sz="0" w:space="0" w:color="auto"/>
                          </w:divBdr>
                          <w:divsChild>
                            <w:div w:id="357774861">
                              <w:marLeft w:val="0"/>
                              <w:marRight w:val="0"/>
                              <w:marTop w:val="0"/>
                              <w:marBottom w:val="0"/>
                              <w:divBdr>
                                <w:top w:val="none" w:sz="0" w:space="0" w:color="auto"/>
                                <w:left w:val="none" w:sz="0" w:space="0" w:color="auto"/>
                                <w:bottom w:val="none" w:sz="0" w:space="0" w:color="auto"/>
                                <w:right w:val="none" w:sz="0" w:space="0" w:color="auto"/>
                              </w:divBdr>
                              <w:divsChild>
                                <w:div w:id="1531990177">
                                  <w:marLeft w:val="0"/>
                                  <w:marRight w:val="0"/>
                                  <w:marTop w:val="0"/>
                                  <w:marBottom w:val="0"/>
                                  <w:divBdr>
                                    <w:top w:val="none" w:sz="0" w:space="0" w:color="auto"/>
                                    <w:left w:val="none" w:sz="0" w:space="0" w:color="auto"/>
                                    <w:bottom w:val="none" w:sz="0" w:space="0" w:color="auto"/>
                                    <w:right w:val="none" w:sz="0" w:space="0" w:color="auto"/>
                                  </w:divBdr>
                                </w:div>
                                <w:div w:id="1625230688">
                                  <w:marLeft w:val="0"/>
                                  <w:marRight w:val="0"/>
                                  <w:marTop w:val="0"/>
                                  <w:marBottom w:val="0"/>
                                  <w:divBdr>
                                    <w:top w:val="none" w:sz="0" w:space="0" w:color="auto"/>
                                    <w:left w:val="none" w:sz="0" w:space="0" w:color="auto"/>
                                    <w:bottom w:val="none" w:sz="0" w:space="0" w:color="auto"/>
                                    <w:right w:val="none" w:sz="0" w:space="0" w:color="auto"/>
                                  </w:divBdr>
                                </w:div>
                                <w:div w:id="959264868">
                                  <w:marLeft w:val="0"/>
                                  <w:marRight w:val="0"/>
                                  <w:marTop w:val="0"/>
                                  <w:marBottom w:val="0"/>
                                  <w:divBdr>
                                    <w:top w:val="none" w:sz="0" w:space="0" w:color="auto"/>
                                    <w:left w:val="none" w:sz="0" w:space="0" w:color="auto"/>
                                    <w:bottom w:val="none" w:sz="0" w:space="0" w:color="auto"/>
                                    <w:right w:val="none" w:sz="0" w:space="0" w:color="auto"/>
                                  </w:divBdr>
                                </w:div>
                                <w:div w:id="1981380076">
                                  <w:marLeft w:val="0"/>
                                  <w:marRight w:val="0"/>
                                  <w:marTop w:val="0"/>
                                  <w:marBottom w:val="0"/>
                                  <w:divBdr>
                                    <w:top w:val="none" w:sz="0" w:space="0" w:color="auto"/>
                                    <w:left w:val="none" w:sz="0" w:space="0" w:color="auto"/>
                                    <w:bottom w:val="none" w:sz="0" w:space="0" w:color="auto"/>
                                    <w:right w:val="none" w:sz="0" w:space="0" w:color="auto"/>
                                  </w:divBdr>
                                </w:div>
                                <w:div w:id="214896135">
                                  <w:marLeft w:val="0"/>
                                  <w:marRight w:val="0"/>
                                  <w:marTop w:val="0"/>
                                  <w:marBottom w:val="0"/>
                                  <w:divBdr>
                                    <w:top w:val="none" w:sz="0" w:space="0" w:color="auto"/>
                                    <w:left w:val="none" w:sz="0" w:space="0" w:color="auto"/>
                                    <w:bottom w:val="none" w:sz="0" w:space="0" w:color="auto"/>
                                    <w:right w:val="none" w:sz="0" w:space="0" w:color="auto"/>
                                  </w:divBdr>
                                </w:div>
                                <w:div w:id="528952006">
                                  <w:marLeft w:val="0"/>
                                  <w:marRight w:val="0"/>
                                  <w:marTop w:val="0"/>
                                  <w:marBottom w:val="0"/>
                                  <w:divBdr>
                                    <w:top w:val="none" w:sz="0" w:space="0" w:color="auto"/>
                                    <w:left w:val="none" w:sz="0" w:space="0" w:color="auto"/>
                                    <w:bottom w:val="none" w:sz="0" w:space="0" w:color="auto"/>
                                    <w:right w:val="none" w:sz="0" w:space="0" w:color="auto"/>
                                  </w:divBdr>
                                </w:div>
                                <w:div w:id="104614886">
                                  <w:marLeft w:val="0"/>
                                  <w:marRight w:val="0"/>
                                  <w:marTop w:val="0"/>
                                  <w:marBottom w:val="0"/>
                                  <w:divBdr>
                                    <w:top w:val="none" w:sz="0" w:space="0" w:color="auto"/>
                                    <w:left w:val="none" w:sz="0" w:space="0" w:color="auto"/>
                                    <w:bottom w:val="none" w:sz="0" w:space="0" w:color="auto"/>
                                    <w:right w:val="none" w:sz="0" w:space="0" w:color="auto"/>
                                  </w:divBdr>
                                </w:div>
                                <w:div w:id="1134441418">
                                  <w:marLeft w:val="0"/>
                                  <w:marRight w:val="0"/>
                                  <w:marTop w:val="0"/>
                                  <w:marBottom w:val="0"/>
                                  <w:divBdr>
                                    <w:top w:val="none" w:sz="0" w:space="0" w:color="auto"/>
                                    <w:left w:val="none" w:sz="0" w:space="0" w:color="auto"/>
                                    <w:bottom w:val="none" w:sz="0" w:space="0" w:color="auto"/>
                                    <w:right w:val="none" w:sz="0" w:space="0" w:color="auto"/>
                                  </w:divBdr>
                                </w:div>
                                <w:div w:id="1807383707">
                                  <w:marLeft w:val="0"/>
                                  <w:marRight w:val="0"/>
                                  <w:marTop w:val="0"/>
                                  <w:marBottom w:val="0"/>
                                  <w:divBdr>
                                    <w:top w:val="none" w:sz="0" w:space="0" w:color="auto"/>
                                    <w:left w:val="none" w:sz="0" w:space="0" w:color="auto"/>
                                    <w:bottom w:val="none" w:sz="0" w:space="0" w:color="auto"/>
                                    <w:right w:val="none" w:sz="0" w:space="0" w:color="auto"/>
                                  </w:divBdr>
                                </w:div>
                                <w:div w:id="1984114646">
                                  <w:marLeft w:val="0"/>
                                  <w:marRight w:val="0"/>
                                  <w:marTop w:val="0"/>
                                  <w:marBottom w:val="0"/>
                                  <w:divBdr>
                                    <w:top w:val="none" w:sz="0" w:space="0" w:color="auto"/>
                                    <w:left w:val="none" w:sz="0" w:space="0" w:color="auto"/>
                                    <w:bottom w:val="none" w:sz="0" w:space="0" w:color="auto"/>
                                    <w:right w:val="none" w:sz="0" w:space="0" w:color="auto"/>
                                  </w:divBdr>
                                </w:div>
                                <w:div w:id="949628859">
                                  <w:marLeft w:val="0"/>
                                  <w:marRight w:val="0"/>
                                  <w:marTop w:val="0"/>
                                  <w:marBottom w:val="0"/>
                                  <w:divBdr>
                                    <w:top w:val="none" w:sz="0" w:space="0" w:color="auto"/>
                                    <w:left w:val="none" w:sz="0" w:space="0" w:color="auto"/>
                                    <w:bottom w:val="none" w:sz="0" w:space="0" w:color="auto"/>
                                    <w:right w:val="none" w:sz="0" w:space="0" w:color="auto"/>
                                  </w:divBdr>
                                </w:div>
                                <w:div w:id="1089350390">
                                  <w:marLeft w:val="0"/>
                                  <w:marRight w:val="0"/>
                                  <w:marTop w:val="0"/>
                                  <w:marBottom w:val="0"/>
                                  <w:divBdr>
                                    <w:top w:val="none" w:sz="0" w:space="0" w:color="auto"/>
                                    <w:left w:val="none" w:sz="0" w:space="0" w:color="auto"/>
                                    <w:bottom w:val="none" w:sz="0" w:space="0" w:color="auto"/>
                                    <w:right w:val="none" w:sz="0" w:space="0" w:color="auto"/>
                                  </w:divBdr>
                                </w:div>
                                <w:div w:id="805977599">
                                  <w:marLeft w:val="0"/>
                                  <w:marRight w:val="0"/>
                                  <w:marTop w:val="0"/>
                                  <w:marBottom w:val="0"/>
                                  <w:divBdr>
                                    <w:top w:val="none" w:sz="0" w:space="0" w:color="auto"/>
                                    <w:left w:val="none" w:sz="0" w:space="0" w:color="auto"/>
                                    <w:bottom w:val="none" w:sz="0" w:space="0" w:color="auto"/>
                                    <w:right w:val="none" w:sz="0" w:space="0" w:color="auto"/>
                                  </w:divBdr>
                                </w:div>
                                <w:div w:id="1912736140">
                                  <w:marLeft w:val="0"/>
                                  <w:marRight w:val="0"/>
                                  <w:marTop w:val="0"/>
                                  <w:marBottom w:val="0"/>
                                  <w:divBdr>
                                    <w:top w:val="none" w:sz="0" w:space="0" w:color="auto"/>
                                    <w:left w:val="none" w:sz="0" w:space="0" w:color="auto"/>
                                    <w:bottom w:val="none" w:sz="0" w:space="0" w:color="auto"/>
                                    <w:right w:val="none" w:sz="0" w:space="0" w:color="auto"/>
                                  </w:divBdr>
                                </w:div>
                                <w:div w:id="1213274094">
                                  <w:marLeft w:val="0"/>
                                  <w:marRight w:val="0"/>
                                  <w:marTop w:val="0"/>
                                  <w:marBottom w:val="0"/>
                                  <w:divBdr>
                                    <w:top w:val="none" w:sz="0" w:space="0" w:color="auto"/>
                                    <w:left w:val="none" w:sz="0" w:space="0" w:color="auto"/>
                                    <w:bottom w:val="none" w:sz="0" w:space="0" w:color="auto"/>
                                    <w:right w:val="none" w:sz="0" w:space="0" w:color="auto"/>
                                  </w:divBdr>
                                </w:div>
                                <w:div w:id="626279904">
                                  <w:marLeft w:val="0"/>
                                  <w:marRight w:val="0"/>
                                  <w:marTop w:val="0"/>
                                  <w:marBottom w:val="0"/>
                                  <w:divBdr>
                                    <w:top w:val="none" w:sz="0" w:space="0" w:color="auto"/>
                                    <w:left w:val="none" w:sz="0" w:space="0" w:color="auto"/>
                                    <w:bottom w:val="none" w:sz="0" w:space="0" w:color="auto"/>
                                    <w:right w:val="none" w:sz="0" w:space="0" w:color="auto"/>
                                  </w:divBdr>
                                </w:div>
                                <w:div w:id="787351973">
                                  <w:marLeft w:val="0"/>
                                  <w:marRight w:val="0"/>
                                  <w:marTop w:val="0"/>
                                  <w:marBottom w:val="0"/>
                                  <w:divBdr>
                                    <w:top w:val="none" w:sz="0" w:space="0" w:color="auto"/>
                                    <w:left w:val="none" w:sz="0" w:space="0" w:color="auto"/>
                                    <w:bottom w:val="none" w:sz="0" w:space="0" w:color="auto"/>
                                    <w:right w:val="none" w:sz="0" w:space="0" w:color="auto"/>
                                  </w:divBdr>
                                </w:div>
                                <w:div w:id="208034533">
                                  <w:marLeft w:val="0"/>
                                  <w:marRight w:val="0"/>
                                  <w:marTop w:val="0"/>
                                  <w:marBottom w:val="0"/>
                                  <w:divBdr>
                                    <w:top w:val="none" w:sz="0" w:space="0" w:color="auto"/>
                                    <w:left w:val="none" w:sz="0" w:space="0" w:color="auto"/>
                                    <w:bottom w:val="none" w:sz="0" w:space="0" w:color="auto"/>
                                    <w:right w:val="none" w:sz="0" w:space="0" w:color="auto"/>
                                  </w:divBdr>
                                </w:div>
                                <w:div w:id="585455024">
                                  <w:marLeft w:val="0"/>
                                  <w:marRight w:val="0"/>
                                  <w:marTop w:val="0"/>
                                  <w:marBottom w:val="0"/>
                                  <w:divBdr>
                                    <w:top w:val="none" w:sz="0" w:space="0" w:color="auto"/>
                                    <w:left w:val="none" w:sz="0" w:space="0" w:color="auto"/>
                                    <w:bottom w:val="none" w:sz="0" w:space="0" w:color="auto"/>
                                    <w:right w:val="none" w:sz="0" w:space="0" w:color="auto"/>
                                  </w:divBdr>
                                </w:div>
                                <w:div w:id="1708988589">
                                  <w:marLeft w:val="0"/>
                                  <w:marRight w:val="0"/>
                                  <w:marTop w:val="0"/>
                                  <w:marBottom w:val="0"/>
                                  <w:divBdr>
                                    <w:top w:val="none" w:sz="0" w:space="0" w:color="auto"/>
                                    <w:left w:val="none" w:sz="0" w:space="0" w:color="auto"/>
                                    <w:bottom w:val="none" w:sz="0" w:space="0" w:color="auto"/>
                                    <w:right w:val="none" w:sz="0" w:space="0" w:color="auto"/>
                                  </w:divBdr>
                                </w:div>
                                <w:div w:id="10474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577217">
              <w:marLeft w:val="0"/>
              <w:marRight w:val="0"/>
              <w:marTop w:val="0"/>
              <w:marBottom w:val="0"/>
              <w:divBdr>
                <w:top w:val="none" w:sz="0" w:space="0" w:color="auto"/>
                <w:left w:val="none" w:sz="0" w:space="0" w:color="auto"/>
                <w:bottom w:val="none" w:sz="0" w:space="0" w:color="auto"/>
                <w:right w:val="none" w:sz="0" w:space="0" w:color="auto"/>
              </w:divBdr>
              <w:divsChild>
                <w:div w:id="335229719">
                  <w:marLeft w:val="0"/>
                  <w:marRight w:val="0"/>
                  <w:marTop w:val="0"/>
                  <w:marBottom w:val="157"/>
                  <w:divBdr>
                    <w:top w:val="none" w:sz="0" w:space="0" w:color="auto"/>
                    <w:left w:val="none" w:sz="0" w:space="0" w:color="auto"/>
                    <w:bottom w:val="none" w:sz="0" w:space="0" w:color="auto"/>
                    <w:right w:val="none" w:sz="0" w:space="0" w:color="auto"/>
                  </w:divBdr>
                  <w:divsChild>
                    <w:div w:id="1958363621">
                      <w:marLeft w:val="0"/>
                      <w:marRight w:val="0"/>
                      <w:marTop w:val="0"/>
                      <w:marBottom w:val="0"/>
                      <w:divBdr>
                        <w:top w:val="none" w:sz="0" w:space="0" w:color="auto"/>
                        <w:left w:val="none" w:sz="0" w:space="0" w:color="auto"/>
                        <w:bottom w:val="none" w:sz="0" w:space="0" w:color="auto"/>
                        <w:right w:val="none" w:sz="0" w:space="0" w:color="auto"/>
                      </w:divBdr>
                      <w:divsChild>
                        <w:div w:id="2076123902">
                          <w:marLeft w:val="0"/>
                          <w:marRight w:val="0"/>
                          <w:marTop w:val="0"/>
                          <w:marBottom w:val="0"/>
                          <w:divBdr>
                            <w:top w:val="none" w:sz="0" w:space="0" w:color="auto"/>
                            <w:left w:val="none" w:sz="0" w:space="0" w:color="auto"/>
                            <w:bottom w:val="none" w:sz="0" w:space="0" w:color="auto"/>
                            <w:right w:val="none" w:sz="0" w:space="0" w:color="auto"/>
                          </w:divBdr>
                          <w:divsChild>
                            <w:div w:id="1059399672">
                              <w:marLeft w:val="0"/>
                              <w:marRight w:val="0"/>
                              <w:marTop w:val="0"/>
                              <w:marBottom w:val="0"/>
                              <w:divBdr>
                                <w:top w:val="none" w:sz="0" w:space="0" w:color="auto"/>
                                <w:left w:val="none" w:sz="0" w:space="0" w:color="auto"/>
                                <w:bottom w:val="none" w:sz="0" w:space="0" w:color="auto"/>
                                <w:right w:val="none" w:sz="0" w:space="0" w:color="auto"/>
                              </w:divBdr>
                              <w:divsChild>
                                <w:div w:id="305865093">
                                  <w:marLeft w:val="0"/>
                                  <w:marRight w:val="0"/>
                                  <w:marTop w:val="0"/>
                                  <w:marBottom w:val="0"/>
                                  <w:divBdr>
                                    <w:top w:val="none" w:sz="0" w:space="0" w:color="auto"/>
                                    <w:left w:val="none" w:sz="0" w:space="0" w:color="auto"/>
                                    <w:bottom w:val="none" w:sz="0" w:space="0" w:color="auto"/>
                                    <w:right w:val="none" w:sz="0" w:space="0" w:color="auto"/>
                                  </w:divBdr>
                                </w:div>
                                <w:div w:id="101271394">
                                  <w:marLeft w:val="0"/>
                                  <w:marRight w:val="0"/>
                                  <w:marTop w:val="0"/>
                                  <w:marBottom w:val="0"/>
                                  <w:divBdr>
                                    <w:top w:val="none" w:sz="0" w:space="0" w:color="auto"/>
                                    <w:left w:val="none" w:sz="0" w:space="0" w:color="auto"/>
                                    <w:bottom w:val="none" w:sz="0" w:space="0" w:color="auto"/>
                                    <w:right w:val="none" w:sz="0" w:space="0" w:color="auto"/>
                                  </w:divBdr>
                                </w:div>
                                <w:div w:id="221647358">
                                  <w:marLeft w:val="0"/>
                                  <w:marRight w:val="0"/>
                                  <w:marTop w:val="0"/>
                                  <w:marBottom w:val="0"/>
                                  <w:divBdr>
                                    <w:top w:val="none" w:sz="0" w:space="0" w:color="auto"/>
                                    <w:left w:val="none" w:sz="0" w:space="0" w:color="auto"/>
                                    <w:bottom w:val="none" w:sz="0" w:space="0" w:color="auto"/>
                                    <w:right w:val="none" w:sz="0" w:space="0" w:color="auto"/>
                                  </w:divBdr>
                                </w:div>
                                <w:div w:id="1249777709">
                                  <w:marLeft w:val="0"/>
                                  <w:marRight w:val="0"/>
                                  <w:marTop w:val="0"/>
                                  <w:marBottom w:val="0"/>
                                  <w:divBdr>
                                    <w:top w:val="none" w:sz="0" w:space="0" w:color="auto"/>
                                    <w:left w:val="none" w:sz="0" w:space="0" w:color="auto"/>
                                    <w:bottom w:val="none" w:sz="0" w:space="0" w:color="auto"/>
                                    <w:right w:val="none" w:sz="0" w:space="0" w:color="auto"/>
                                  </w:divBdr>
                                </w:div>
                                <w:div w:id="2057699356">
                                  <w:marLeft w:val="0"/>
                                  <w:marRight w:val="0"/>
                                  <w:marTop w:val="0"/>
                                  <w:marBottom w:val="0"/>
                                  <w:divBdr>
                                    <w:top w:val="none" w:sz="0" w:space="0" w:color="auto"/>
                                    <w:left w:val="none" w:sz="0" w:space="0" w:color="auto"/>
                                    <w:bottom w:val="none" w:sz="0" w:space="0" w:color="auto"/>
                                    <w:right w:val="none" w:sz="0" w:space="0" w:color="auto"/>
                                  </w:divBdr>
                                </w:div>
                                <w:div w:id="1231891553">
                                  <w:marLeft w:val="0"/>
                                  <w:marRight w:val="0"/>
                                  <w:marTop w:val="0"/>
                                  <w:marBottom w:val="0"/>
                                  <w:divBdr>
                                    <w:top w:val="none" w:sz="0" w:space="0" w:color="auto"/>
                                    <w:left w:val="none" w:sz="0" w:space="0" w:color="auto"/>
                                    <w:bottom w:val="none" w:sz="0" w:space="0" w:color="auto"/>
                                    <w:right w:val="none" w:sz="0" w:space="0" w:color="auto"/>
                                  </w:divBdr>
                                </w:div>
                                <w:div w:id="424573638">
                                  <w:marLeft w:val="0"/>
                                  <w:marRight w:val="0"/>
                                  <w:marTop w:val="0"/>
                                  <w:marBottom w:val="0"/>
                                  <w:divBdr>
                                    <w:top w:val="none" w:sz="0" w:space="0" w:color="auto"/>
                                    <w:left w:val="none" w:sz="0" w:space="0" w:color="auto"/>
                                    <w:bottom w:val="none" w:sz="0" w:space="0" w:color="auto"/>
                                    <w:right w:val="none" w:sz="0" w:space="0" w:color="auto"/>
                                  </w:divBdr>
                                </w:div>
                                <w:div w:id="583414323">
                                  <w:marLeft w:val="0"/>
                                  <w:marRight w:val="0"/>
                                  <w:marTop w:val="0"/>
                                  <w:marBottom w:val="0"/>
                                  <w:divBdr>
                                    <w:top w:val="none" w:sz="0" w:space="0" w:color="auto"/>
                                    <w:left w:val="none" w:sz="0" w:space="0" w:color="auto"/>
                                    <w:bottom w:val="none" w:sz="0" w:space="0" w:color="auto"/>
                                    <w:right w:val="none" w:sz="0" w:space="0" w:color="auto"/>
                                  </w:divBdr>
                                </w:div>
                                <w:div w:id="1943872836">
                                  <w:marLeft w:val="0"/>
                                  <w:marRight w:val="0"/>
                                  <w:marTop w:val="0"/>
                                  <w:marBottom w:val="0"/>
                                  <w:divBdr>
                                    <w:top w:val="none" w:sz="0" w:space="0" w:color="auto"/>
                                    <w:left w:val="none" w:sz="0" w:space="0" w:color="auto"/>
                                    <w:bottom w:val="none" w:sz="0" w:space="0" w:color="auto"/>
                                    <w:right w:val="none" w:sz="0" w:space="0" w:color="auto"/>
                                  </w:divBdr>
                                </w:div>
                                <w:div w:id="1039010637">
                                  <w:marLeft w:val="0"/>
                                  <w:marRight w:val="0"/>
                                  <w:marTop w:val="0"/>
                                  <w:marBottom w:val="0"/>
                                  <w:divBdr>
                                    <w:top w:val="none" w:sz="0" w:space="0" w:color="auto"/>
                                    <w:left w:val="none" w:sz="0" w:space="0" w:color="auto"/>
                                    <w:bottom w:val="none" w:sz="0" w:space="0" w:color="auto"/>
                                    <w:right w:val="none" w:sz="0" w:space="0" w:color="auto"/>
                                  </w:divBdr>
                                </w:div>
                                <w:div w:id="632058445">
                                  <w:marLeft w:val="0"/>
                                  <w:marRight w:val="0"/>
                                  <w:marTop w:val="0"/>
                                  <w:marBottom w:val="0"/>
                                  <w:divBdr>
                                    <w:top w:val="none" w:sz="0" w:space="0" w:color="auto"/>
                                    <w:left w:val="none" w:sz="0" w:space="0" w:color="auto"/>
                                    <w:bottom w:val="none" w:sz="0" w:space="0" w:color="auto"/>
                                    <w:right w:val="none" w:sz="0" w:space="0" w:color="auto"/>
                                  </w:divBdr>
                                </w:div>
                                <w:div w:id="775639135">
                                  <w:marLeft w:val="0"/>
                                  <w:marRight w:val="0"/>
                                  <w:marTop w:val="0"/>
                                  <w:marBottom w:val="0"/>
                                  <w:divBdr>
                                    <w:top w:val="none" w:sz="0" w:space="0" w:color="auto"/>
                                    <w:left w:val="none" w:sz="0" w:space="0" w:color="auto"/>
                                    <w:bottom w:val="none" w:sz="0" w:space="0" w:color="auto"/>
                                    <w:right w:val="none" w:sz="0" w:space="0" w:color="auto"/>
                                  </w:divBdr>
                                </w:div>
                                <w:div w:id="2118406934">
                                  <w:marLeft w:val="0"/>
                                  <w:marRight w:val="0"/>
                                  <w:marTop w:val="0"/>
                                  <w:marBottom w:val="0"/>
                                  <w:divBdr>
                                    <w:top w:val="none" w:sz="0" w:space="0" w:color="auto"/>
                                    <w:left w:val="none" w:sz="0" w:space="0" w:color="auto"/>
                                    <w:bottom w:val="none" w:sz="0" w:space="0" w:color="auto"/>
                                    <w:right w:val="none" w:sz="0" w:space="0" w:color="auto"/>
                                  </w:divBdr>
                                </w:div>
                                <w:div w:id="276639575">
                                  <w:marLeft w:val="0"/>
                                  <w:marRight w:val="0"/>
                                  <w:marTop w:val="0"/>
                                  <w:marBottom w:val="0"/>
                                  <w:divBdr>
                                    <w:top w:val="none" w:sz="0" w:space="0" w:color="auto"/>
                                    <w:left w:val="none" w:sz="0" w:space="0" w:color="auto"/>
                                    <w:bottom w:val="none" w:sz="0" w:space="0" w:color="auto"/>
                                    <w:right w:val="none" w:sz="0" w:space="0" w:color="auto"/>
                                  </w:divBdr>
                                </w:div>
                                <w:div w:id="1088385442">
                                  <w:marLeft w:val="0"/>
                                  <w:marRight w:val="0"/>
                                  <w:marTop w:val="0"/>
                                  <w:marBottom w:val="0"/>
                                  <w:divBdr>
                                    <w:top w:val="none" w:sz="0" w:space="0" w:color="auto"/>
                                    <w:left w:val="none" w:sz="0" w:space="0" w:color="auto"/>
                                    <w:bottom w:val="none" w:sz="0" w:space="0" w:color="auto"/>
                                    <w:right w:val="none" w:sz="0" w:space="0" w:color="auto"/>
                                  </w:divBdr>
                                </w:div>
                                <w:div w:id="2040543812">
                                  <w:marLeft w:val="0"/>
                                  <w:marRight w:val="0"/>
                                  <w:marTop w:val="0"/>
                                  <w:marBottom w:val="0"/>
                                  <w:divBdr>
                                    <w:top w:val="none" w:sz="0" w:space="0" w:color="auto"/>
                                    <w:left w:val="none" w:sz="0" w:space="0" w:color="auto"/>
                                    <w:bottom w:val="none" w:sz="0" w:space="0" w:color="auto"/>
                                    <w:right w:val="none" w:sz="0" w:space="0" w:color="auto"/>
                                  </w:divBdr>
                                </w:div>
                                <w:div w:id="1310595506">
                                  <w:marLeft w:val="0"/>
                                  <w:marRight w:val="0"/>
                                  <w:marTop w:val="0"/>
                                  <w:marBottom w:val="0"/>
                                  <w:divBdr>
                                    <w:top w:val="none" w:sz="0" w:space="0" w:color="auto"/>
                                    <w:left w:val="none" w:sz="0" w:space="0" w:color="auto"/>
                                    <w:bottom w:val="none" w:sz="0" w:space="0" w:color="auto"/>
                                    <w:right w:val="none" w:sz="0" w:space="0" w:color="auto"/>
                                  </w:divBdr>
                                </w:div>
                                <w:div w:id="1487235120">
                                  <w:marLeft w:val="0"/>
                                  <w:marRight w:val="0"/>
                                  <w:marTop w:val="0"/>
                                  <w:marBottom w:val="0"/>
                                  <w:divBdr>
                                    <w:top w:val="none" w:sz="0" w:space="0" w:color="auto"/>
                                    <w:left w:val="none" w:sz="0" w:space="0" w:color="auto"/>
                                    <w:bottom w:val="none" w:sz="0" w:space="0" w:color="auto"/>
                                    <w:right w:val="none" w:sz="0" w:space="0" w:color="auto"/>
                                  </w:divBdr>
                                </w:div>
                                <w:div w:id="746877756">
                                  <w:marLeft w:val="0"/>
                                  <w:marRight w:val="0"/>
                                  <w:marTop w:val="0"/>
                                  <w:marBottom w:val="0"/>
                                  <w:divBdr>
                                    <w:top w:val="none" w:sz="0" w:space="0" w:color="auto"/>
                                    <w:left w:val="none" w:sz="0" w:space="0" w:color="auto"/>
                                    <w:bottom w:val="none" w:sz="0" w:space="0" w:color="auto"/>
                                    <w:right w:val="none" w:sz="0" w:space="0" w:color="auto"/>
                                  </w:divBdr>
                                </w:div>
                                <w:div w:id="1997612511">
                                  <w:marLeft w:val="0"/>
                                  <w:marRight w:val="0"/>
                                  <w:marTop w:val="0"/>
                                  <w:marBottom w:val="0"/>
                                  <w:divBdr>
                                    <w:top w:val="none" w:sz="0" w:space="0" w:color="auto"/>
                                    <w:left w:val="none" w:sz="0" w:space="0" w:color="auto"/>
                                    <w:bottom w:val="none" w:sz="0" w:space="0" w:color="auto"/>
                                    <w:right w:val="none" w:sz="0" w:space="0" w:color="auto"/>
                                  </w:divBdr>
                                </w:div>
                                <w:div w:id="1678072659">
                                  <w:marLeft w:val="0"/>
                                  <w:marRight w:val="0"/>
                                  <w:marTop w:val="0"/>
                                  <w:marBottom w:val="0"/>
                                  <w:divBdr>
                                    <w:top w:val="none" w:sz="0" w:space="0" w:color="auto"/>
                                    <w:left w:val="none" w:sz="0" w:space="0" w:color="auto"/>
                                    <w:bottom w:val="none" w:sz="0" w:space="0" w:color="auto"/>
                                    <w:right w:val="none" w:sz="0" w:space="0" w:color="auto"/>
                                  </w:divBdr>
                                </w:div>
                                <w:div w:id="497427016">
                                  <w:marLeft w:val="0"/>
                                  <w:marRight w:val="0"/>
                                  <w:marTop w:val="0"/>
                                  <w:marBottom w:val="0"/>
                                  <w:divBdr>
                                    <w:top w:val="none" w:sz="0" w:space="0" w:color="auto"/>
                                    <w:left w:val="none" w:sz="0" w:space="0" w:color="auto"/>
                                    <w:bottom w:val="none" w:sz="0" w:space="0" w:color="auto"/>
                                    <w:right w:val="none" w:sz="0" w:space="0" w:color="auto"/>
                                  </w:divBdr>
                                </w:div>
                                <w:div w:id="1020929327">
                                  <w:marLeft w:val="0"/>
                                  <w:marRight w:val="0"/>
                                  <w:marTop w:val="0"/>
                                  <w:marBottom w:val="0"/>
                                  <w:divBdr>
                                    <w:top w:val="none" w:sz="0" w:space="0" w:color="auto"/>
                                    <w:left w:val="none" w:sz="0" w:space="0" w:color="auto"/>
                                    <w:bottom w:val="none" w:sz="0" w:space="0" w:color="auto"/>
                                    <w:right w:val="none" w:sz="0" w:space="0" w:color="auto"/>
                                  </w:divBdr>
                                </w:div>
                                <w:div w:id="572010267">
                                  <w:marLeft w:val="0"/>
                                  <w:marRight w:val="0"/>
                                  <w:marTop w:val="0"/>
                                  <w:marBottom w:val="0"/>
                                  <w:divBdr>
                                    <w:top w:val="none" w:sz="0" w:space="0" w:color="auto"/>
                                    <w:left w:val="none" w:sz="0" w:space="0" w:color="auto"/>
                                    <w:bottom w:val="none" w:sz="0" w:space="0" w:color="auto"/>
                                    <w:right w:val="none" w:sz="0" w:space="0" w:color="auto"/>
                                  </w:divBdr>
                                </w:div>
                                <w:div w:id="98239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170485">
              <w:marLeft w:val="0"/>
              <w:marRight w:val="0"/>
              <w:marTop w:val="0"/>
              <w:marBottom w:val="0"/>
              <w:divBdr>
                <w:top w:val="none" w:sz="0" w:space="0" w:color="auto"/>
                <w:left w:val="none" w:sz="0" w:space="0" w:color="auto"/>
                <w:bottom w:val="none" w:sz="0" w:space="0" w:color="auto"/>
                <w:right w:val="none" w:sz="0" w:space="0" w:color="auto"/>
              </w:divBdr>
              <w:divsChild>
                <w:div w:id="2118602813">
                  <w:marLeft w:val="0"/>
                  <w:marRight w:val="0"/>
                  <w:marTop w:val="0"/>
                  <w:marBottom w:val="157"/>
                  <w:divBdr>
                    <w:top w:val="none" w:sz="0" w:space="0" w:color="auto"/>
                    <w:left w:val="none" w:sz="0" w:space="0" w:color="auto"/>
                    <w:bottom w:val="none" w:sz="0" w:space="0" w:color="auto"/>
                    <w:right w:val="none" w:sz="0" w:space="0" w:color="auto"/>
                  </w:divBdr>
                  <w:divsChild>
                    <w:div w:id="282930092">
                      <w:marLeft w:val="0"/>
                      <w:marRight w:val="0"/>
                      <w:marTop w:val="0"/>
                      <w:marBottom w:val="0"/>
                      <w:divBdr>
                        <w:top w:val="none" w:sz="0" w:space="0" w:color="auto"/>
                        <w:left w:val="none" w:sz="0" w:space="0" w:color="auto"/>
                        <w:bottom w:val="none" w:sz="0" w:space="0" w:color="auto"/>
                        <w:right w:val="none" w:sz="0" w:space="0" w:color="auto"/>
                      </w:divBdr>
                      <w:divsChild>
                        <w:div w:id="959801041">
                          <w:marLeft w:val="0"/>
                          <w:marRight w:val="0"/>
                          <w:marTop w:val="0"/>
                          <w:marBottom w:val="0"/>
                          <w:divBdr>
                            <w:top w:val="none" w:sz="0" w:space="0" w:color="auto"/>
                            <w:left w:val="none" w:sz="0" w:space="0" w:color="auto"/>
                            <w:bottom w:val="none" w:sz="0" w:space="0" w:color="auto"/>
                            <w:right w:val="none" w:sz="0" w:space="0" w:color="auto"/>
                          </w:divBdr>
                          <w:divsChild>
                            <w:div w:id="902107762">
                              <w:marLeft w:val="0"/>
                              <w:marRight w:val="0"/>
                              <w:marTop w:val="0"/>
                              <w:marBottom w:val="0"/>
                              <w:divBdr>
                                <w:top w:val="none" w:sz="0" w:space="0" w:color="auto"/>
                                <w:left w:val="none" w:sz="0" w:space="0" w:color="auto"/>
                                <w:bottom w:val="none" w:sz="0" w:space="0" w:color="auto"/>
                                <w:right w:val="none" w:sz="0" w:space="0" w:color="auto"/>
                              </w:divBdr>
                              <w:divsChild>
                                <w:div w:id="666831761">
                                  <w:marLeft w:val="0"/>
                                  <w:marRight w:val="0"/>
                                  <w:marTop w:val="0"/>
                                  <w:marBottom w:val="0"/>
                                  <w:divBdr>
                                    <w:top w:val="none" w:sz="0" w:space="0" w:color="auto"/>
                                    <w:left w:val="none" w:sz="0" w:space="0" w:color="auto"/>
                                    <w:bottom w:val="none" w:sz="0" w:space="0" w:color="auto"/>
                                    <w:right w:val="none" w:sz="0" w:space="0" w:color="auto"/>
                                  </w:divBdr>
                                </w:div>
                                <w:div w:id="1475218626">
                                  <w:marLeft w:val="0"/>
                                  <w:marRight w:val="0"/>
                                  <w:marTop w:val="0"/>
                                  <w:marBottom w:val="0"/>
                                  <w:divBdr>
                                    <w:top w:val="none" w:sz="0" w:space="0" w:color="auto"/>
                                    <w:left w:val="none" w:sz="0" w:space="0" w:color="auto"/>
                                    <w:bottom w:val="none" w:sz="0" w:space="0" w:color="auto"/>
                                    <w:right w:val="none" w:sz="0" w:space="0" w:color="auto"/>
                                  </w:divBdr>
                                </w:div>
                                <w:div w:id="2021547496">
                                  <w:marLeft w:val="0"/>
                                  <w:marRight w:val="0"/>
                                  <w:marTop w:val="0"/>
                                  <w:marBottom w:val="0"/>
                                  <w:divBdr>
                                    <w:top w:val="none" w:sz="0" w:space="0" w:color="auto"/>
                                    <w:left w:val="none" w:sz="0" w:space="0" w:color="auto"/>
                                    <w:bottom w:val="none" w:sz="0" w:space="0" w:color="auto"/>
                                    <w:right w:val="none" w:sz="0" w:space="0" w:color="auto"/>
                                  </w:divBdr>
                                </w:div>
                                <w:div w:id="927885725">
                                  <w:marLeft w:val="0"/>
                                  <w:marRight w:val="0"/>
                                  <w:marTop w:val="0"/>
                                  <w:marBottom w:val="0"/>
                                  <w:divBdr>
                                    <w:top w:val="none" w:sz="0" w:space="0" w:color="auto"/>
                                    <w:left w:val="none" w:sz="0" w:space="0" w:color="auto"/>
                                    <w:bottom w:val="none" w:sz="0" w:space="0" w:color="auto"/>
                                    <w:right w:val="none" w:sz="0" w:space="0" w:color="auto"/>
                                  </w:divBdr>
                                </w:div>
                                <w:div w:id="1699622980">
                                  <w:marLeft w:val="0"/>
                                  <w:marRight w:val="0"/>
                                  <w:marTop w:val="0"/>
                                  <w:marBottom w:val="0"/>
                                  <w:divBdr>
                                    <w:top w:val="none" w:sz="0" w:space="0" w:color="auto"/>
                                    <w:left w:val="none" w:sz="0" w:space="0" w:color="auto"/>
                                    <w:bottom w:val="none" w:sz="0" w:space="0" w:color="auto"/>
                                    <w:right w:val="none" w:sz="0" w:space="0" w:color="auto"/>
                                  </w:divBdr>
                                </w:div>
                                <w:div w:id="1149829861">
                                  <w:marLeft w:val="0"/>
                                  <w:marRight w:val="0"/>
                                  <w:marTop w:val="0"/>
                                  <w:marBottom w:val="0"/>
                                  <w:divBdr>
                                    <w:top w:val="none" w:sz="0" w:space="0" w:color="auto"/>
                                    <w:left w:val="none" w:sz="0" w:space="0" w:color="auto"/>
                                    <w:bottom w:val="none" w:sz="0" w:space="0" w:color="auto"/>
                                    <w:right w:val="none" w:sz="0" w:space="0" w:color="auto"/>
                                  </w:divBdr>
                                </w:div>
                                <w:div w:id="379326025">
                                  <w:marLeft w:val="0"/>
                                  <w:marRight w:val="0"/>
                                  <w:marTop w:val="0"/>
                                  <w:marBottom w:val="0"/>
                                  <w:divBdr>
                                    <w:top w:val="none" w:sz="0" w:space="0" w:color="auto"/>
                                    <w:left w:val="none" w:sz="0" w:space="0" w:color="auto"/>
                                    <w:bottom w:val="none" w:sz="0" w:space="0" w:color="auto"/>
                                    <w:right w:val="none" w:sz="0" w:space="0" w:color="auto"/>
                                  </w:divBdr>
                                </w:div>
                                <w:div w:id="480195628">
                                  <w:marLeft w:val="0"/>
                                  <w:marRight w:val="0"/>
                                  <w:marTop w:val="0"/>
                                  <w:marBottom w:val="0"/>
                                  <w:divBdr>
                                    <w:top w:val="none" w:sz="0" w:space="0" w:color="auto"/>
                                    <w:left w:val="none" w:sz="0" w:space="0" w:color="auto"/>
                                    <w:bottom w:val="none" w:sz="0" w:space="0" w:color="auto"/>
                                    <w:right w:val="none" w:sz="0" w:space="0" w:color="auto"/>
                                  </w:divBdr>
                                </w:div>
                                <w:div w:id="21562022">
                                  <w:marLeft w:val="0"/>
                                  <w:marRight w:val="0"/>
                                  <w:marTop w:val="0"/>
                                  <w:marBottom w:val="0"/>
                                  <w:divBdr>
                                    <w:top w:val="none" w:sz="0" w:space="0" w:color="auto"/>
                                    <w:left w:val="none" w:sz="0" w:space="0" w:color="auto"/>
                                    <w:bottom w:val="none" w:sz="0" w:space="0" w:color="auto"/>
                                    <w:right w:val="none" w:sz="0" w:space="0" w:color="auto"/>
                                  </w:divBdr>
                                </w:div>
                                <w:div w:id="674109810">
                                  <w:marLeft w:val="0"/>
                                  <w:marRight w:val="0"/>
                                  <w:marTop w:val="0"/>
                                  <w:marBottom w:val="0"/>
                                  <w:divBdr>
                                    <w:top w:val="none" w:sz="0" w:space="0" w:color="auto"/>
                                    <w:left w:val="none" w:sz="0" w:space="0" w:color="auto"/>
                                    <w:bottom w:val="none" w:sz="0" w:space="0" w:color="auto"/>
                                    <w:right w:val="none" w:sz="0" w:space="0" w:color="auto"/>
                                  </w:divBdr>
                                </w:div>
                                <w:div w:id="695236937">
                                  <w:marLeft w:val="0"/>
                                  <w:marRight w:val="0"/>
                                  <w:marTop w:val="0"/>
                                  <w:marBottom w:val="0"/>
                                  <w:divBdr>
                                    <w:top w:val="none" w:sz="0" w:space="0" w:color="auto"/>
                                    <w:left w:val="none" w:sz="0" w:space="0" w:color="auto"/>
                                    <w:bottom w:val="none" w:sz="0" w:space="0" w:color="auto"/>
                                    <w:right w:val="none" w:sz="0" w:space="0" w:color="auto"/>
                                  </w:divBdr>
                                </w:div>
                                <w:div w:id="175313702">
                                  <w:marLeft w:val="0"/>
                                  <w:marRight w:val="0"/>
                                  <w:marTop w:val="0"/>
                                  <w:marBottom w:val="0"/>
                                  <w:divBdr>
                                    <w:top w:val="none" w:sz="0" w:space="0" w:color="auto"/>
                                    <w:left w:val="none" w:sz="0" w:space="0" w:color="auto"/>
                                    <w:bottom w:val="none" w:sz="0" w:space="0" w:color="auto"/>
                                    <w:right w:val="none" w:sz="0" w:space="0" w:color="auto"/>
                                  </w:divBdr>
                                </w:div>
                                <w:div w:id="515729678">
                                  <w:marLeft w:val="0"/>
                                  <w:marRight w:val="0"/>
                                  <w:marTop w:val="0"/>
                                  <w:marBottom w:val="0"/>
                                  <w:divBdr>
                                    <w:top w:val="none" w:sz="0" w:space="0" w:color="auto"/>
                                    <w:left w:val="none" w:sz="0" w:space="0" w:color="auto"/>
                                    <w:bottom w:val="none" w:sz="0" w:space="0" w:color="auto"/>
                                    <w:right w:val="none" w:sz="0" w:space="0" w:color="auto"/>
                                  </w:divBdr>
                                </w:div>
                                <w:div w:id="1983382132">
                                  <w:marLeft w:val="0"/>
                                  <w:marRight w:val="0"/>
                                  <w:marTop w:val="0"/>
                                  <w:marBottom w:val="0"/>
                                  <w:divBdr>
                                    <w:top w:val="none" w:sz="0" w:space="0" w:color="auto"/>
                                    <w:left w:val="none" w:sz="0" w:space="0" w:color="auto"/>
                                    <w:bottom w:val="none" w:sz="0" w:space="0" w:color="auto"/>
                                    <w:right w:val="none" w:sz="0" w:space="0" w:color="auto"/>
                                  </w:divBdr>
                                </w:div>
                                <w:div w:id="305210266">
                                  <w:marLeft w:val="0"/>
                                  <w:marRight w:val="0"/>
                                  <w:marTop w:val="0"/>
                                  <w:marBottom w:val="0"/>
                                  <w:divBdr>
                                    <w:top w:val="none" w:sz="0" w:space="0" w:color="auto"/>
                                    <w:left w:val="none" w:sz="0" w:space="0" w:color="auto"/>
                                    <w:bottom w:val="none" w:sz="0" w:space="0" w:color="auto"/>
                                    <w:right w:val="none" w:sz="0" w:space="0" w:color="auto"/>
                                  </w:divBdr>
                                </w:div>
                                <w:div w:id="1870147032">
                                  <w:marLeft w:val="0"/>
                                  <w:marRight w:val="0"/>
                                  <w:marTop w:val="0"/>
                                  <w:marBottom w:val="0"/>
                                  <w:divBdr>
                                    <w:top w:val="none" w:sz="0" w:space="0" w:color="auto"/>
                                    <w:left w:val="none" w:sz="0" w:space="0" w:color="auto"/>
                                    <w:bottom w:val="none" w:sz="0" w:space="0" w:color="auto"/>
                                    <w:right w:val="none" w:sz="0" w:space="0" w:color="auto"/>
                                  </w:divBdr>
                                </w:div>
                                <w:div w:id="1468626634">
                                  <w:marLeft w:val="0"/>
                                  <w:marRight w:val="0"/>
                                  <w:marTop w:val="0"/>
                                  <w:marBottom w:val="0"/>
                                  <w:divBdr>
                                    <w:top w:val="none" w:sz="0" w:space="0" w:color="auto"/>
                                    <w:left w:val="none" w:sz="0" w:space="0" w:color="auto"/>
                                    <w:bottom w:val="none" w:sz="0" w:space="0" w:color="auto"/>
                                    <w:right w:val="none" w:sz="0" w:space="0" w:color="auto"/>
                                  </w:divBdr>
                                </w:div>
                                <w:div w:id="1447577993">
                                  <w:marLeft w:val="0"/>
                                  <w:marRight w:val="0"/>
                                  <w:marTop w:val="0"/>
                                  <w:marBottom w:val="0"/>
                                  <w:divBdr>
                                    <w:top w:val="none" w:sz="0" w:space="0" w:color="auto"/>
                                    <w:left w:val="none" w:sz="0" w:space="0" w:color="auto"/>
                                    <w:bottom w:val="none" w:sz="0" w:space="0" w:color="auto"/>
                                    <w:right w:val="none" w:sz="0" w:space="0" w:color="auto"/>
                                  </w:divBdr>
                                </w:div>
                                <w:div w:id="788624385">
                                  <w:marLeft w:val="0"/>
                                  <w:marRight w:val="0"/>
                                  <w:marTop w:val="0"/>
                                  <w:marBottom w:val="0"/>
                                  <w:divBdr>
                                    <w:top w:val="none" w:sz="0" w:space="0" w:color="auto"/>
                                    <w:left w:val="none" w:sz="0" w:space="0" w:color="auto"/>
                                    <w:bottom w:val="none" w:sz="0" w:space="0" w:color="auto"/>
                                    <w:right w:val="none" w:sz="0" w:space="0" w:color="auto"/>
                                  </w:divBdr>
                                </w:div>
                                <w:div w:id="11683879">
                                  <w:marLeft w:val="0"/>
                                  <w:marRight w:val="0"/>
                                  <w:marTop w:val="0"/>
                                  <w:marBottom w:val="0"/>
                                  <w:divBdr>
                                    <w:top w:val="none" w:sz="0" w:space="0" w:color="auto"/>
                                    <w:left w:val="none" w:sz="0" w:space="0" w:color="auto"/>
                                    <w:bottom w:val="none" w:sz="0" w:space="0" w:color="auto"/>
                                    <w:right w:val="none" w:sz="0" w:space="0" w:color="auto"/>
                                  </w:divBdr>
                                </w:div>
                                <w:div w:id="210115961">
                                  <w:marLeft w:val="0"/>
                                  <w:marRight w:val="0"/>
                                  <w:marTop w:val="0"/>
                                  <w:marBottom w:val="0"/>
                                  <w:divBdr>
                                    <w:top w:val="none" w:sz="0" w:space="0" w:color="auto"/>
                                    <w:left w:val="none" w:sz="0" w:space="0" w:color="auto"/>
                                    <w:bottom w:val="none" w:sz="0" w:space="0" w:color="auto"/>
                                    <w:right w:val="none" w:sz="0" w:space="0" w:color="auto"/>
                                  </w:divBdr>
                                </w:div>
                                <w:div w:id="1289583132">
                                  <w:marLeft w:val="0"/>
                                  <w:marRight w:val="0"/>
                                  <w:marTop w:val="0"/>
                                  <w:marBottom w:val="0"/>
                                  <w:divBdr>
                                    <w:top w:val="none" w:sz="0" w:space="0" w:color="auto"/>
                                    <w:left w:val="none" w:sz="0" w:space="0" w:color="auto"/>
                                    <w:bottom w:val="none" w:sz="0" w:space="0" w:color="auto"/>
                                    <w:right w:val="none" w:sz="0" w:space="0" w:color="auto"/>
                                  </w:divBdr>
                                </w:div>
                                <w:div w:id="579561714">
                                  <w:marLeft w:val="0"/>
                                  <w:marRight w:val="0"/>
                                  <w:marTop w:val="0"/>
                                  <w:marBottom w:val="0"/>
                                  <w:divBdr>
                                    <w:top w:val="none" w:sz="0" w:space="0" w:color="auto"/>
                                    <w:left w:val="none" w:sz="0" w:space="0" w:color="auto"/>
                                    <w:bottom w:val="none" w:sz="0" w:space="0" w:color="auto"/>
                                    <w:right w:val="none" w:sz="0" w:space="0" w:color="auto"/>
                                  </w:divBdr>
                                </w:div>
                                <w:div w:id="720976939">
                                  <w:marLeft w:val="0"/>
                                  <w:marRight w:val="0"/>
                                  <w:marTop w:val="0"/>
                                  <w:marBottom w:val="0"/>
                                  <w:divBdr>
                                    <w:top w:val="none" w:sz="0" w:space="0" w:color="auto"/>
                                    <w:left w:val="none" w:sz="0" w:space="0" w:color="auto"/>
                                    <w:bottom w:val="none" w:sz="0" w:space="0" w:color="auto"/>
                                    <w:right w:val="none" w:sz="0" w:space="0" w:color="auto"/>
                                  </w:divBdr>
                                </w:div>
                                <w:div w:id="1620910721">
                                  <w:marLeft w:val="0"/>
                                  <w:marRight w:val="0"/>
                                  <w:marTop w:val="0"/>
                                  <w:marBottom w:val="0"/>
                                  <w:divBdr>
                                    <w:top w:val="none" w:sz="0" w:space="0" w:color="auto"/>
                                    <w:left w:val="none" w:sz="0" w:space="0" w:color="auto"/>
                                    <w:bottom w:val="none" w:sz="0" w:space="0" w:color="auto"/>
                                    <w:right w:val="none" w:sz="0" w:space="0" w:color="auto"/>
                                  </w:divBdr>
                                </w:div>
                                <w:div w:id="1292058192">
                                  <w:marLeft w:val="0"/>
                                  <w:marRight w:val="0"/>
                                  <w:marTop w:val="0"/>
                                  <w:marBottom w:val="0"/>
                                  <w:divBdr>
                                    <w:top w:val="none" w:sz="0" w:space="0" w:color="auto"/>
                                    <w:left w:val="none" w:sz="0" w:space="0" w:color="auto"/>
                                    <w:bottom w:val="none" w:sz="0" w:space="0" w:color="auto"/>
                                    <w:right w:val="none" w:sz="0" w:space="0" w:color="auto"/>
                                  </w:divBdr>
                                </w:div>
                                <w:div w:id="531840481">
                                  <w:marLeft w:val="0"/>
                                  <w:marRight w:val="0"/>
                                  <w:marTop w:val="0"/>
                                  <w:marBottom w:val="0"/>
                                  <w:divBdr>
                                    <w:top w:val="none" w:sz="0" w:space="0" w:color="auto"/>
                                    <w:left w:val="none" w:sz="0" w:space="0" w:color="auto"/>
                                    <w:bottom w:val="none" w:sz="0" w:space="0" w:color="auto"/>
                                    <w:right w:val="none" w:sz="0" w:space="0" w:color="auto"/>
                                  </w:divBdr>
                                </w:div>
                                <w:div w:id="1856578167">
                                  <w:marLeft w:val="0"/>
                                  <w:marRight w:val="0"/>
                                  <w:marTop w:val="0"/>
                                  <w:marBottom w:val="0"/>
                                  <w:divBdr>
                                    <w:top w:val="none" w:sz="0" w:space="0" w:color="auto"/>
                                    <w:left w:val="none" w:sz="0" w:space="0" w:color="auto"/>
                                    <w:bottom w:val="none" w:sz="0" w:space="0" w:color="auto"/>
                                    <w:right w:val="none" w:sz="0" w:space="0" w:color="auto"/>
                                  </w:divBdr>
                                </w:div>
                                <w:div w:id="1257638051">
                                  <w:marLeft w:val="0"/>
                                  <w:marRight w:val="0"/>
                                  <w:marTop w:val="0"/>
                                  <w:marBottom w:val="0"/>
                                  <w:divBdr>
                                    <w:top w:val="none" w:sz="0" w:space="0" w:color="auto"/>
                                    <w:left w:val="none" w:sz="0" w:space="0" w:color="auto"/>
                                    <w:bottom w:val="none" w:sz="0" w:space="0" w:color="auto"/>
                                    <w:right w:val="none" w:sz="0" w:space="0" w:color="auto"/>
                                  </w:divBdr>
                                </w:div>
                                <w:div w:id="1857883428">
                                  <w:marLeft w:val="0"/>
                                  <w:marRight w:val="0"/>
                                  <w:marTop w:val="0"/>
                                  <w:marBottom w:val="0"/>
                                  <w:divBdr>
                                    <w:top w:val="none" w:sz="0" w:space="0" w:color="auto"/>
                                    <w:left w:val="none" w:sz="0" w:space="0" w:color="auto"/>
                                    <w:bottom w:val="none" w:sz="0" w:space="0" w:color="auto"/>
                                    <w:right w:val="none" w:sz="0" w:space="0" w:color="auto"/>
                                  </w:divBdr>
                                </w:div>
                                <w:div w:id="387724835">
                                  <w:marLeft w:val="0"/>
                                  <w:marRight w:val="0"/>
                                  <w:marTop w:val="0"/>
                                  <w:marBottom w:val="0"/>
                                  <w:divBdr>
                                    <w:top w:val="none" w:sz="0" w:space="0" w:color="auto"/>
                                    <w:left w:val="none" w:sz="0" w:space="0" w:color="auto"/>
                                    <w:bottom w:val="none" w:sz="0" w:space="0" w:color="auto"/>
                                    <w:right w:val="none" w:sz="0" w:space="0" w:color="auto"/>
                                  </w:divBdr>
                                </w:div>
                                <w:div w:id="1803385423">
                                  <w:marLeft w:val="0"/>
                                  <w:marRight w:val="0"/>
                                  <w:marTop w:val="0"/>
                                  <w:marBottom w:val="0"/>
                                  <w:divBdr>
                                    <w:top w:val="none" w:sz="0" w:space="0" w:color="auto"/>
                                    <w:left w:val="none" w:sz="0" w:space="0" w:color="auto"/>
                                    <w:bottom w:val="none" w:sz="0" w:space="0" w:color="auto"/>
                                    <w:right w:val="none" w:sz="0" w:space="0" w:color="auto"/>
                                  </w:divBdr>
                                </w:div>
                                <w:div w:id="1180778598">
                                  <w:marLeft w:val="0"/>
                                  <w:marRight w:val="0"/>
                                  <w:marTop w:val="0"/>
                                  <w:marBottom w:val="0"/>
                                  <w:divBdr>
                                    <w:top w:val="none" w:sz="0" w:space="0" w:color="auto"/>
                                    <w:left w:val="none" w:sz="0" w:space="0" w:color="auto"/>
                                    <w:bottom w:val="none" w:sz="0" w:space="0" w:color="auto"/>
                                    <w:right w:val="none" w:sz="0" w:space="0" w:color="auto"/>
                                  </w:divBdr>
                                </w:div>
                                <w:div w:id="891311525">
                                  <w:marLeft w:val="0"/>
                                  <w:marRight w:val="0"/>
                                  <w:marTop w:val="0"/>
                                  <w:marBottom w:val="0"/>
                                  <w:divBdr>
                                    <w:top w:val="none" w:sz="0" w:space="0" w:color="auto"/>
                                    <w:left w:val="none" w:sz="0" w:space="0" w:color="auto"/>
                                    <w:bottom w:val="none" w:sz="0" w:space="0" w:color="auto"/>
                                    <w:right w:val="none" w:sz="0" w:space="0" w:color="auto"/>
                                  </w:divBdr>
                                </w:div>
                                <w:div w:id="911041304">
                                  <w:marLeft w:val="0"/>
                                  <w:marRight w:val="0"/>
                                  <w:marTop w:val="0"/>
                                  <w:marBottom w:val="0"/>
                                  <w:divBdr>
                                    <w:top w:val="none" w:sz="0" w:space="0" w:color="auto"/>
                                    <w:left w:val="none" w:sz="0" w:space="0" w:color="auto"/>
                                    <w:bottom w:val="none" w:sz="0" w:space="0" w:color="auto"/>
                                    <w:right w:val="none" w:sz="0" w:space="0" w:color="auto"/>
                                  </w:divBdr>
                                </w:div>
                                <w:div w:id="840631571">
                                  <w:marLeft w:val="0"/>
                                  <w:marRight w:val="0"/>
                                  <w:marTop w:val="0"/>
                                  <w:marBottom w:val="0"/>
                                  <w:divBdr>
                                    <w:top w:val="none" w:sz="0" w:space="0" w:color="auto"/>
                                    <w:left w:val="none" w:sz="0" w:space="0" w:color="auto"/>
                                    <w:bottom w:val="none" w:sz="0" w:space="0" w:color="auto"/>
                                    <w:right w:val="none" w:sz="0" w:space="0" w:color="auto"/>
                                  </w:divBdr>
                                </w:div>
                                <w:div w:id="1137213254">
                                  <w:marLeft w:val="0"/>
                                  <w:marRight w:val="0"/>
                                  <w:marTop w:val="0"/>
                                  <w:marBottom w:val="0"/>
                                  <w:divBdr>
                                    <w:top w:val="none" w:sz="0" w:space="0" w:color="auto"/>
                                    <w:left w:val="none" w:sz="0" w:space="0" w:color="auto"/>
                                    <w:bottom w:val="none" w:sz="0" w:space="0" w:color="auto"/>
                                    <w:right w:val="none" w:sz="0" w:space="0" w:color="auto"/>
                                  </w:divBdr>
                                </w:div>
                                <w:div w:id="1230337248">
                                  <w:marLeft w:val="0"/>
                                  <w:marRight w:val="0"/>
                                  <w:marTop w:val="0"/>
                                  <w:marBottom w:val="0"/>
                                  <w:divBdr>
                                    <w:top w:val="none" w:sz="0" w:space="0" w:color="auto"/>
                                    <w:left w:val="none" w:sz="0" w:space="0" w:color="auto"/>
                                    <w:bottom w:val="none" w:sz="0" w:space="0" w:color="auto"/>
                                    <w:right w:val="none" w:sz="0" w:space="0" w:color="auto"/>
                                  </w:divBdr>
                                </w:div>
                                <w:div w:id="1852333317">
                                  <w:marLeft w:val="0"/>
                                  <w:marRight w:val="0"/>
                                  <w:marTop w:val="0"/>
                                  <w:marBottom w:val="0"/>
                                  <w:divBdr>
                                    <w:top w:val="none" w:sz="0" w:space="0" w:color="auto"/>
                                    <w:left w:val="none" w:sz="0" w:space="0" w:color="auto"/>
                                    <w:bottom w:val="none" w:sz="0" w:space="0" w:color="auto"/>
                                    <w:right w:val="none" w:sz="0" w:space="0" w:color="auto"/>
                                  </w:divBdr>
                                </w:div>
                                <w:div w:id="786048742">
                                  <w:marLeft w:val="0"/>
                                  <w:marRight w:val="0"/>
                                  <w:marTop w:val="0"/>
                                  <w:marBottom w:val="0"/>
                                  <w:divBdr>
                                    <w:top w:val="none" w:sz="0" w:space="0" w:color="auto"/>
                                    <w:left w:val="none" w:sz="0" w:space="0" w:color="auto"/>
                                    <w:bottom w:val="none" w:sz="0" w:space="0" w:color="auto"/>
                                    <w:right w:val="none" w:sz="0" w:space="0" w:color="auto"/>
                                  </w:divBdr>
                                </w:div>
                                <w:div w:id="1424494169">
                                  <w:marLeft w:val="0"/>
                                  <w:marRight w:val="0"/>
                                  <w:marTop w:val="0"/>
                                  <w:marBottom w:val="0"/>
                                  <w:divBdr>
                                    <w:top w:val="none" w:sz="0" w:space="0" w:color="auto"/>
                                    <w:left w:val="none" w:sz="0" w:space="0" w:color="auto"/>
                                    <w:bottom w:val="none" w:sz="0" w:space="0" w:color="auto"/>
                                    <w:right w:val="none" w:sz="0" w:space="0" w:color="auto"/>
                                  </w:divBdr>
                                </w:div>
                                <w:div w:id="1810242155">
                                  <w:marLeft w:val="0"/>
                                  <w:marRight w:val="0"/>
                                  <w:marTop w:val="0"/>
                                  <w:marBottom w:val="0"/>
                                  <w:divBdr>
                                    <w:top w:val="none" w:sz="0" w:space="0" w:color="auto"/>
                                    <w:left w:val="none" w:sz="0" w:space="0" w:color="auto"/>
                                    <w:bottom w:val="none" w:sz="0" w:space="0" w:color="auto"/>
                                    <w:right w:val="none" w:sz="0" w:space="0" w:color="auto"/>
                                  </w:divBdr>
                                </w:div>
                                <w:div w:id="290400313">
                                  <w:marLeft w:val="0"/>
                                  <w:marRight w:val="0"/>
                                  <w:marTop w:val="0"/>
                                  <w:marBottom w:val="0"/>
                                  <w:divBdr>
                                    <w:top w:val="none" w:sz="0" w:space="0" w:color="auto"/>
                                    <w:left w:val="none" w:sz="0" w:space="0" w:color="auto"/>
                                    <w:bottom w:val="none" w:sz="0" w:space="0" w:color="auto"/>
                                    <w:right w:val="none" w:sz="0" w:space="0" w:color="auto"/>
                                  </w:divBdr>
                                </w:div>
                                <w:div w:id="823742302">
                                  <w:marLeft w:val="0"/>
                                  <w:marRight w:val="0"/>
                                  <w:marTop w:val="0"/>
                                  <w:marBottom w:val="0"/>
                                  <w:divBdr>
                                    <w:top w:val="none" w:sz="0" w:space="0" w:color="auto"/>
                                    <w:left w:val="none" w:sz="0" w:space="0" w:color="auto"/>
                                    <w:bottom w:val="none" w:sz="0" w:space="0" w:color="auto"/>
                                    <w:right w:val="none" w:sz="0" w:space="0" w:color="auto"/>
                                  </w:divBdr>
                                </w:div>
                                <w:div w:id="1891260312">
                                  <w:marLeft w:val="0"/>
                                  <w:marRight w:val="0"/>
                                  <w:marTop w:val="0"/>
                                  <w:marBottom w:val="0"/>
                                  <w:divBdr>
                                    <w:top w:val="none" w:sz="0" w:space="0" w:color="auto"/>
                                    <w:left w:val="none" w:sz="0" w:space="0" w:color="auto"/>
                                    <w:bottom w:val="none" w:sz="0" w:space="0" w:color="auto"/>
                                    <w:right w:val="none" w:sz="0" w:space="0" w:color="auto"/>
                                  </w:divBdr>
                                </w:div>
                                <w:div w:id="161775373">
                                  <w:marLeft w:val="0"/>
                                  <w:marRight w:val="0"/>
                                  <w:marTop w:val="0"/>
                                  <w:marBottom w:val="0"/>
                                  <w:divBdr>
                                    <w:top w:val="none" w:sz="0" w:space="0" w:color="auto"/>
                                    <w:left w:val="none" w:sz="0" w:space="0" w:color="auto"/>
                                    <w:bottom w:val="none" w:sz="0" w:space="0" w:color="auto"/>
                                    <w:right w:val="none" w:sz="0" w:space="0" w:color="auto"/>
                                  </w:divBdr>
                                </w:div>
                                <w:div w:id="1057514057">
                                  <w:marLeft w:val="0"/>
                                  <w:marRight w:val="0"/>
                                  <w:marTop w:val="0"/>
                                  <w:marBottom w:val="0"/>
                                  <w:divBdr>
                                    <w:top w:val="none" w:sz="0" w:space="0" w:color="auto"/>
                                    <w:left w:val="none" w:sz="0" w:space="0" w:color="auto"/>
                                    <w:bottom w:val="none" w:sz="0" w:space="0" w:color="auto"/>
                                    <w:right w:val="none" w:sz="0" w:space="0" w:color="auto"/>
                                  </w:divBdr>
                                </w:div>
                                <w:div w:id="1119956599">
                                  <w:marLeft w:val="0"/>
                                  <w:marRight w:val="0"/>
                                  <w:marTop w:val="0"/>
                                  <w:marBottom w:val="0"/>
                                  <w:divBdr>
                                    <w:top w:val="none" w:sz="0" w:space="0" w:color="auto"/>
                                    <w:left w:val="none" w:sz="0" w:space="0" w:color="auto"/>
                                    <w:bottom w:val="none" w:sz="0" w:space="0" w:color="auto"/>
                                    <w:right w:val="none" w:sz="0" w:space="0" w:color="auto"/>
                                  </w:divBdr>
                                </w:div>
                                <w:div w:id="667172679">
                                  <w:marLeft w:val="0"/>
                                  <w:marRight w:val="0"/>
                                  <w:marTop w:val="0"/>
                                  <w:marBottom w:val="0"/>
                                  <w:divBdr>
                                    <w:top w:val="none" w:sz="0" w:space="0" w:color="auto"/>
                                    <w:left w:val="none" w:sz="0" w:space="0" w:color="auto"/>
                                    <w:bottom w:val="none" w:sz="0" w:space="0" w:color="auto"/>
                                    <w:right w:val="none" w:sz="0" w:space="0" w:color="auto"/>
                                  </w:divBdr>
                                </w:div>
                                <w:div w:id="367534017">
                                  <w:marLeft w:val="0"/>
                                  <w:marRight w:val="0"/>
                                  <w:marTop w:val="0"/>
                                  <w:marBottom w:val="0"/>
                                  <w:divBdr>
                                    <w:top w:val="none" w:sz="0" w:space="0" w:color="auto"/>
                                    <w:left w:val="none" w:sz="0" w:space="0" w:color="auto"/>
                                    <w:bottom w:val="none" w:sz="0" w:space="0" w:color="auto"/>
                                    <w:right w:val="none" w:sz="0" w:space="0" w:color="auto"/>
                                  </w:divBdr>
                                </w:div>
                                <w:div w:id="1061369423">
                                  <w:marLeft w:val="0"/>
                                  <w:marRight w:val="0"/>
                                  <w:marTop w:val="0"/>
                                  <w:marBottom w:val="0"/>
                                  <w:divBdr>
                                    <w:top w:val="none" w:sz="0" w:space="0" w:color="auto"/>
                                    <w:left w:val="none" w:sz="0" w:space="0" w:color="auto"/>
                                    <w:bottom w:val="none" w:sz="0" w:space="0" w:color="auto"/>
                                    <w:right w:val="none" w:sz="0" w:space="0" w:color="auto"/>
                                  </w:divBdr>
                                </w:div>
                                <w:div w:id="2041585947">
                                  <w:marLeft w:val="0"/>
                                  <w:marRight w:val="0"/>
                                  <w:marTop w:val="0"/>
                                  <w:marBottom w:val="0"/>
                                  <w:divBdr>
                                    <w:top w:val="none" w:sz="0" w:space="0" w:color="auto"/>
                                    <w:left w:val="none" w:sz="0" w:space="0" w:color="auto"/>
                                    <w:bottom w:val="none" w:sz="0" w:space="0" w:color="auto"/>
                                    <w:right w:val="none" w:sz="0" w:space="0" w:color="auto"/>
                                  </w:divBdr>
                                </w:div>
                                <w:div w:id="730007035">
                                  <w:marLeft w:val="0"/>
                                  <w:marRight w:val="0"/>
                                  <w:marTop w:val="0"/>
                                  <w:marBottom w:val="0"/>
                                  <w:divBdr>
                                    <w:top w:val="none" w:sz="0" w:space="0" w:color="auto"/>
                                    <w:left w:val="none" w:sz="0" w:space="0" w:color="auto"/>
                                    <w:bottom w:val="none" w:sz="0" w:space="0" w:color="auto"/>
                                    <w:right w:val="none" w:sz="0" w:space="0" w:color="auto"/>
                                  </w:divBdr>
                                </w:div>
                                <w:div w:id="1969773247">
                                  <w:marLeft w:val="0"/>
                                  <w:marRight w:val="0"/>
                                  <w:marTop w:val="0"/>
                                  <w:marBottom w:val="0"/>
                                  <w:divBdr>
                                    <w:top w:val="none" w:sz="0" w:space="0" w:color="auto"/>
                                    <w:left w:val="none" w:sz="0" w:space="0" w:color="auto"/>
                                    <w:bottom w:val="none" w:sz="0" w:space="0" w:color="auto"/>
                                    <w:right w:val="none" w:sz="0" w:space="0" w:color="auto"/>
                                  </w:divBdr>
                                </w:div>
                                <w:div w:id="105738180">
                                  <w:marLeft w:val="0"/>
                                  <w:marRight w:val="0"/>
                                  <w:marTop w:val="0"/>
                                  <w:marBottom w:val="0"/>
                                  <w:divBdr>
                                    <w:top w:val="none" w:sz="0" w:space="0" w:color="auto"/>
                                    <w:left w:val="none" w:sz="0" w:space="0" w:color="auto"/>
                                    <w:bottom w:val="none" w:sz="0" w:space="0" w:color="auto"/>
                                    <w:right w:val="none" w:sz="0" w:space="0" w:color="auto"/>
                                  </w:divBdr>
                                </w:div>
                                <w:div w:id="1299142456">
                                  <w:marLeft w:val="0"/>
                                  <w:marRight w:val="0"/>
                                  <w:marTop w:val="0"/>
                                  <w:marBottom w:val="0"/>
                                  <w:divBdr>
                                    <w:top w:val="none" w:sz="0" w:space="0" w:color="auto"/>
                                    <w:left w:val="none" w:sz="0" w:space="0" w:color="auto"/>
                                    <w:bottom w:val="none" w:sz="0" w:space="0" w:color="auto"/>
                                    <w:right w:val="none" w:sz="0" w:space="0" w:color="auto"/>
                                  </w:divBdr>
                                </w:div>
                                <w:div w:id="436213039">
                                  <w:marLeft w:val="0"/>
                                  <w:marRight w:val="0"/>
                                  <w:marTop w:val="0"/>
                                  <w:marBottom w:val="0"/>
                                  <w:divBdr>
                                    <w:top w:val="none" w:sz="0" w:space="0" w:color="auto"/>
                                    <w:left w:val="none" w:sz="0" w:space="0" w:color="auto"/>
                                    <w:bottom w:val="none" w:sz="0" w:space="0" w:color="auto"/>
                                    <w:right w:val="none" w:sz="0" w:space="0" w:color="auto"/>
                                  </w:divBdr>
                                </w:div>
                                <w:div w:id="1159493723">
                                  <w:marLeft w:val="0"/>
                                  <w:marRight w:val="0"/>
                                  <w:marTop w:val="0"/>
                                  <w:marBottom w:val="0"/>
                                  <w:divBdr>
                                    <w:top w:val="none" w:sz="0" w:space="0" w:color="auto"/>
                                    <w:left w:val="none" w:sz="0" w:space="0" w:color="auto"/>
                                    <w:bottom w:val="none" w:sz="0" w:space="0" w:color="auto"/>
                                    <w:right w:val="none" w:sz="0" w:space="0" w:color="auto"/>
                                  </w:divBdr>
                                </w:div>
                                <w:div w:id="1557669083">
                                  <w:marLeft w:val="0"/>
                                  <w:marRight w:val="0"/>
                                  <w:marTop w:val="0"/>
                                  <w:marBottom w:val="0"/>
                                  <w:divBdr>
                                    <w:top w:val="none" w:sz="0" w:space="0" w:color="auto"/>
                                    <w:left w:val="none" w:sz="0" w:space="0" w:color="auto"/>
                                    <w:bottom w:val="none" w:sz="0" w:space="0" w:color="auto"/>
                                    <w:right w:val="none" w:sz="0" w:space="0" w:color="auto"/>
                                  </w:divBdr>
                                </w:div>
                                <w:div w:id="246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hyperlink" Target="https://dev.mysql.com/downloads/mysql/"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establishing-jdbc-connection-in-java/" TargetMode="External"/><Relationship Id="rId11" Type="http://schemas.openxmlformats.org/officeDocument/2006/relationships/hyperlink" Target="https://codedec.com/tutorials/how-to-connect-oracle-database-with-servlet/" TargetMode="External"/><Relationship Id="rId5" Type="http://schemas.openxmlformats.org/officeDocument/2006/relationships/hyperlink" Target="https://www.geeksforgeeks.org/easy/" TargetMode="External"/><Relationship Id="rId15" Type="http://schemas.openxmlformats.org/officeDocument/2006/relationships/image" Target="media/image5.png"/><Relationship Id="rId10" Type="http://schemas.openxmlformats.org/officeDocument/2006/relationships/hyperlink" Target="https://codedec.com/tutorials/annotations-in-servle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2561</Words>
  <Characters>14599</Characters>
  <Application>Microsoft Office Word</Application>
  <DocSecurity>0</DocSecurity>
  <Lines>121</Lines>
  <Paragraphs>34</Paragraphs>
  <ScaleCrop>false</ScaleCrop>
  <Company/>
  <LinksUpToDate>false</LinksUpToDate>
  <CharactersWithSpaces>17126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nitin28nagar@gmail.com</dc:creator>
  <cp:lastModifiedBy>nitin28nagar@gmail.com</cp:lastModifiedBy>
  <cp:revision>2</cp:revision>
  <dcterms:created xsi:type="dcterms:W3CDTF">2021-05-03T09:22:00Z</dcterms:created>
  <dcterms:modified xsi:type="dcterms:W3CDTF">2021-05-03T09:25:00Z</dcterms:modified>
</cp:coreProperties>
</file>